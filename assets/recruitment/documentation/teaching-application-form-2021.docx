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60435" w14:textId="77777777" w:rsidR="00963F5B" w:rsidRPr="008160F7" w:rsidRDefault="00874CA0" w:rsidP="00FA6ADA">
      <w:pPr>
        <w:rPr>
          <w:rFonts w:ascii="Arial" w:hAnsi="Arial" w:cs="Arial"/>
          <w:b/>
          <w:sz w:val="28"/>
          <w:szCs w:val="28"/>
        </w:rPr>
      </w:pPr>
      <w:r>
        <w:rPr>
          <w:rFonts w:ascii="Arial" w:hAnsi="Arial" w:cs="Arial"/>
          <w:b/>
          <w:noProof/>
          <w:sz w:val="28"/>
          <w:szCs w:val="28"/>
          <w:lang w:eastAsia="en-GB"/>
        </w:rPr>
        <w:drawing>
          <wp:anchor distT="0" distB="0" distL="114300" distR="114300" simplePos="0" relativeHeight="251659264" behindDoc="1" locked="0" layoutInCell="1" allowOverlap="1" wp14:anchorId="146605CA" wp14:editId="0581FE23">
            <wp:simplePos x="0" y="0"/>
            <wp:positionH relativeFrom="column">
              <wp:posOffset>3771900</wp:posOffset>
            </wp:positionH>
            <wp:positionV relativeFrom="paragraph">
              <wp:posOffset>0</wp:posOffset>
            </wp:positionV>
            <wp:extent cx="2309495" cy="606425"/>
            <wp:effectExtent l="0" t="0" r="0" b="317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CClogo GIF colour on white background_(HF000005188734).g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09495" cy="606425"/>
                    </a:xfrm>
                    <a:prstGeom prst="rect">
                      <a:avLst/>
                    </a:prstGeom>
                  </pic:spPr>
                </pic:pic>
              </a:graphicData>
            </a:graphic>
            <wp14:sizeRelH relativeFrom="page">
              <wp14:pctWidth>0</wp14:pctWidth>
            </wp14:sizeRelH>
            <wp14:sizeRelV relativeFrom="page">
              <wp14:pctHeight>0</wp14:pctHeight>
            </wp14:sizeRelV>
          </wp:anchor>
        </w:drawing>
      </w:r>
      <w:r w:rsidR="00963F5B" w:rsidRPr="00963F5B">
        <w:rPr>
          <w:rFonts w:ascii="Arial" w:hAnsi="Arial" w:cs="Arial"/>
          <w:b/>
          <w:sz w:val="28"/>
          <w:szCs w:val="28"/>
        </w:rPr>
        <w:t>TEACHING APPLICATION FORM</w:t>
      </w:r>
    </w:p>
    <w:tbl>
      <w:tblPr>
        <w:tblStyle w:val="TableGrid"/>
        <w:tblW w:w="10490" w:type="dxa"/>
        <w:tblInd w:w="-7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425"/>
        <w:gridCol w:w="1126"/>
        <w:gridCol w:w="67"/>
        <w:gridCol w:w="77"/>
        <w:gridCol w:w="170"/>
        <w:gridCol w:w="374"/>
        <w:gridCol w:w="776"/>
        <w:gridCol w:w="118"/>
        <w:gridCol w:w="30"/>
        <w:gridCol w:w="600"/>
        <w:gridCol w:w="84"/>
        <w:gridCol w:w="569"/>
        <w:gridCol w:w="33"/>
        <w:gridCol w:w="739"/>
        <w:gridCol w:w="609"/>
        <w:gridCol w:w="143"/>
        <w:gridCol w:w="356"/>
        <w:gridCol w:w="181"/>
        <w:gridCol w:w="136"/>
        <w:gridCol w:w="305"/>
        <w:gridCol w:w="54"/>
        <w:gridCol w:w="307"/>
        <w:gridCol w:w="614"/>
        <w:gridCol w:w="108"/>
        <w:gridCol w:w="67"/>
        <w:gridCol w:w="218"/>
        <w:gridCol w:w="486"/>
        <w:gridCol w:w="718"/>
      </w:tblGrid>
      <w:tr w:rsidR="00963F5B" w:rsidRPr="008160F7" w14:paraId="14660438" w14:textId="77777777" w:rsidTr="008160F7">
        <w:trPr>
          <w:trHeight w:val="474"/>
        </w:trPr>
        <w:tc>
          <w:tcPr>
            <w:tcW w:w="3239" w:type="dxa"/>
            <w:gridSpan w:val="6"/>
            <w:shd w:val="clear" w:color="auto" w:fill="D9D9D9" w:themeFill="background1" w:themeFillShade="D9"/>
            <w:vAlign w:val="center"/>
          </w:tcPr>
          <w:p w14:paraId="14660436" w14:textId="77777777" w:rsidR="00963F5B" w:rsidRPr="008160F7" w:rsidRDefault="00963F5B" w:rsidP="00963F5B">
            <w:pPr>
              <w:rPr>
                <w:rFonts w:ascii="Arial" w:hAnsi="Arial" w:cs="Arial"/>
                <w:b/>
                <w:sz w:val="24"/>
                <w:szCs w:val="24"/>
              </w:rPr>
            </w:pPr>
            <w:r w:rsidRPr="008160F7">
              <w:rPr>
                <w:rFonts w:ascii="Arial" w:hAnsi="Arial" w:cs="Arial"/>
                <w:b/>
                <w:sz w:val="24"/>
                <w:szCs w:val="24"/>
              </w:rPr>
              <w:t>Application for the post of</w:t>
            </w:r>
          </w:p>
        </w:tc>
        <w:tc>
          <w:tcPr>
            <w:tcW w:w="7251" w:type="dxa"/>
            <w:gridSpan w:val="22"/>
            <w:vAlign w:val="center"/>
          </w:tcPr>
          <w:p w14:paraId="14660437" w14:textId="77777777" w:rsidR="00963F5B" w:rsidRPr="008160F7" w:rsidRDefault="00963F5B" w:rsidP="00963F5B">
            <w:pPr>
              <w:rPr>
                <w:rFonts w:ascii="Arial" w:hAnsi="Arial" w:cs="Arial"/>
                <w:sz w:val="24"/>
                <w:szCs w:val="24"/>
              </w:rPr>
            </w:pPr>
          </w:p>
        </w:tc>
      </w:tr>
      <w:tr w:rsidR="00963F5B" w:rsidRPr="008160F7" w14:paraId="1466043B" w14:textId="77777777" w:rsidTr="008160F7">
        <w:trPr>
          <w:trHeight w:val="474"/>
        </w:trPr>
        <w:tc>
          <w:tcPr>
            <w:tcW w:w="3239" w:type="dxa"/>
            <w:gridSpan w:val="6"/>
            <w:tcBorders>
              <w:bottom w:val="single" w:sz="4" w:space="0" w:color="BFBFBF" w:themeColor="background1" w:themeShade="BF"/>
            </w:tcBorders>
            <w:shd w:val="clear" w:color="auto" w:fill="D9D9D9" w:themeFill="background1" w:themeFillShade="D9"/>
            <w:vAlign w:val="center"/>
          </w:tcPr>
          <w:p w14:paraId="14660439" w14:textId="77777777" w:rsidR="00963F5B" w:rsidRPr="008160F7" w:rsidRDefault="00963F5B" w:rsidP="00963F5B">
            <w:pPr>
              <w:rPr>
                <w:rFonts w:ascii="Arial" w:hAnsi="Arial" w:cs="Arial"/>
                <w:b/>
                <w:sz w:val="24"/>
                <w:szCs w:val="24"/>
              </w:rPr>
            </w:pPr>
            <w:r w:rsidRPr="008160F7">
              <w:rPr>
                <w:rFonts w:ascii="Arial" w:hAnsi="Arial" w:cs="Arial"/>
                <w:b/>
                <w:sz w:val="24"/>
                <w:szCs w:val="24"/>
              </w:rPr>
              <w:t>Advertised at school</w:t>
            </w:r>
          </w:p>
        </w:tc>
        <w:tc>
          <w:tcPr>
            <w:tcW w:w="7251" w:type="dxa"/>
            <w:gridSpan w:val="22"/>
            <w:tcBorders>
              <w:bottom w:val="single" w:sz="4" w:space="0" w:color="BFBFBF" w:themeColor="background1" w:themeShade="BF"/>
            </w:tcBorders>
            <w:vAlign w:val="center"/>
          </w:tcPr>
          <w:p w14:paraId="1466043A" w14:textId="77777777" w:rsidR="00963F5B" w:rsidRPr="008160F7" w:rsidRDefault="00963F5B" w:rsidP="00963F5B">
            <w:pPr>
              <w:rPr>
                <w:rFonts w:ascii="Arial" w:hAnsi="Arial" w:cs="Arial"/>
                <w:sz w:val="24"/>
                <w:szCs w:val="24"/>
              </w:rPr>
            </w:pPr>
          </w:p>
        </w:tc>
      </w:tr>
      <w:tr w:rsidR="00874CA0" w:rsidRPr="008160F7" w14:paraId="1466043D" w14:textId="77777777" w:rsidTr="008160F7">
        <w:trPr>
          <w:trHeight w:val="474"/>
        </w:trPr>
        <w:tc>
          <w:tcPr>
            <w:tcW w:w="10490" w:type="dxa"/>
            <w:gridSpan w:val="28"/>
            <w:tcBorders>
              <w:bottom w:val="single" w:sz="4" w:space="0" w:color="BFBFBF" w:themeColor="background1" w:themeShade="BF"/>
            </w:tcBorders>
            <w:shd w:val="clear" w:color="auto" w:fill="D9D9D9" w:themeFill="background1" w:themeFillShade="D9"/>
            <w:vAlign w:val="center"/>
          </w:tcPr>
          <w:p w14:paraId="1466043C" w14:textId="77777777" w:rsidR="00874CA0" w:rsidRPr="008160F7" w:rsidRDefault="00874CA0" w:rsidP="008E6088">
            <w:pPr>
              <w:rPr>
                <w:rFonts w:ascii="Arial" w:hAnsi="Arial" w:cs="Arial"/>
                <w:b/>
                <w:sz w:val="24"/>
                <w:szCs w:val="24"/>
              </w:rPr>
            </w:pPr>
            <w:r w:rsidRPr="003B1A8F">
              <w:rPr>
                <w:rFonts w:ascii="Arial" w:hAnsi="Arial" w:cs="Arial"/>
                <w:b/>
                <w:sz w:val="24"/>
                <w:szCs w:val="24"/>
              </w:rPr>
              <w:t>Applicant's</w:t>
            </w:r>
            <w:r>
              <w:rPr>
                <w:rFonts w:ascii="Calibri" w:hAnsi="Calibri"/>
                <w:color w:val="1F497D"/>
              </w:rPr>
              <w:t xml:space="preserve"> </w:t>
            </w:r>
            <w:r w:rsidRPr="003B1A8F">
              <w:rPr>
                <w:rFonts w:ascii="Arial" w:hAnsi="Arial" w:cs="Arial"/>
                <w:b/>
                <w:sz w:val="24"/>
                <w:szCs w:val="24"/>
              </w:rPr>
              <w:t>details</w:t>
            </w:r>
          </w:p>
        </w:tc>
      </w:tr>
      <w:tr w:rsidR="00874CA0" w:rsidRPr="008160F7" w14:paraId="14660442" w14:textId="77777777" w:rsidTr="008160F7">
        <w:trPr>
          <w:trHeight w:val="474"/>
        </w:trPr>
        <w:tc>
          <w:tcPr>
            <w:tcW w:w="2551" w:type="dxa"/>
            <w:gridSpan w:val="2"/>
            <w:shd w:val="clear" w:color="auto" w:fill="auto"/>
            <w:vAlign w:val="center"/>
          </w:tcPr>
          <w:p w14:paraId="1466043E" w14:textId="77777777" w:rsidR="00874CA0" w:rsidRPr="008160F7" w:rsidRDefault="00874CA0" w:rsidP="00963F5B">
            <w:pPr>
              <w:rPr>
                <w:rFonts w:ascii="Arial" w:hAnsi="Arial" w:cs="Arial"/>
                <w:sz w:val="24"/>
                <w:szCs w:val="24"/>
              </w:rPr>
            </w:pPr>
            <w:r w:rsidRPr="008160F7">
              <w:rPr>
                <w:rFonts w:ascii="Arial" w:hAnsi="Arial" w:cs="Arial"/>
                <w:sz w:val="24"/>
                <w:szCs w:val="24"/>
              </w:rPr>
              <w:t>Last name</w:t>
            </w:r>
          </w:p>
        </w:tc>
        <w:tc>
          <w:tcPr>
            <w:tcW w:w="2865" w:type="dxa"/>
            <w:gridSpan w:val="10"/>
            <w:shd w:val="clear" w:color="auto" w:fill="auto"/>
            <w:vAlign w:val="center"/>
          </w:tcPr>
          <w:p w14:paraId="1466043F" w14:textId="77777777" w:rsidR="00874CA0" w:rsidRPr="008160F7" w:rsidRDefault="00874CA0" w:rsidP="00963F5B">
            <w:pPr>
              <w:rPr>
                <w:rFonts w:ascii="Arial" w:hAnsi="Arial" w:cs="Arial"/>
                <w:sz w:val="24"/>
                <w:szCs w:val="24"/>
              </w:rPr>
            </w:pPr>
          </w:p>
        </w:tc>
        <w:tc>
          <w:tcPr>
            <w:tcW w:w="1381" w:type="dxa"/>
            <w:gridSpan w:val="3"/>
            <w:shd w:val="clear" w:color="auto" w:fill="auto"/>
            <w:vAlign w:val="center"/>
          </w:tcPr>
          <w:p w14:paraId="14660440" w14:textId="77777777" w:rsidR="00874CA0" w:rsidRPr="008160F7" w:rsidRDefault="00874CA0" w:rsidP="00963F5B">
            <w:pPr>
              <w:rPr>
                <w:rFonts w:ascii="Arial" w:hAnsi="Arial" w:cs="Arial"/>
                <w:sz w:val="24"/>
                <w:szCs w:val="24"/>
              </w:rPr>
            </w:pPr>
            <w:r w:rsidRPr="008160F7">
              <w:rPr>
                <w:rFonts w:ascii="Arial" w:hAnsi="Arial" w:cs="Arial"/>
                <w:sz w:val="24"/>
                <w:szCs w:val="24"/>
              </w:rPr>
              <w:t>First name</w:t>
            </w:r>
          </w:p>
        </w:tc>
        <w:tc>
          <w:tcPr>
            <w:tcW w:w="3693" w:type="dxa"/>
            <w:gridSpan w:val="13"/>
            <w:shd w:val="clear" w:color="auto" w:fill="auto"/>
            <w:vAlign w:val="center"/>
          </w:tcPr>
          <w:p w14:paraId="14660441" w14:textId="77777777" w:rsidR="00874CA0" w:rsidRPr="008160F7" w:rsidRDefault="00874CA0" w:rsidP="00963F5B">
            <w:pPr>
              <w:rPr>
                <w:rFonts w:ascii="Arial" w:hAnsi="Arial" w:cs="Arial"/>
                <w:sz w:val="24"/>
                <w:szCs w:val="24"/>
              </w:rPr>
            </w:pPr>
          </w:p>
        </w:tc>
      </w:tr>
      <w:tr w:rsidR="00874CA0" w:rsidRPr="008160F7" w14:paraId="14660447" w14:textId="77777777" w:rsidTr="008160F7">
        <w:trPr>
          <w:trHeight w:val="474"/>
        </w:trPr>
        <w:tc>
          <w:tcPr>
            <w:tcW w:w="2551" w:type="dxa"/>
            <w:gridSpan w:val="2"/>
            <w:shd w:val="clear" w:color="auto" w:fill="auto"/>
            <w:vAlign w:val="center"/>
          </w:tcPr>
          <w:p w14:paraId="14660443" w14:textId="77777777" w:rsidR="00874CA0" w:rsidRPr="008160F7" w:rsidRDefault="00874CA0" w:rsidP="00963F5B">
            <w:pPr>
              <w:rPr>
                <w:rFonts w:ascii="Arial" w:hAnsi="Arial" w:cs="Arial"/>
                <w:sz w:val="24"/>
                <w:szCs w:val="24"/>
              </w:rPr>
            </w:pPr>
            <w:r w:rsidRPr="008160F7">
              <w:rPr>
                <w:rFonts w:ascii="Arial" w:hAnsi="Arial" w:cs="Arial"/>
                <w:sz w:val="24"/>
                <w:szCs w:val="24"/>
              </w:rPr>
              <w:t>Any other last names</w:t>
            </w:r>
          </w:p>
        </w:tc>
        <w:tc>
          <w:tcPr>
            <w:tcW w:w="2865" w:type="dxa"/>
            <w:gridSpan w:val="10"/>
            <w:shd w:val="clear" w:color="auto" w:fill="auto"/>
            <w:vAlign w:val="center"/>
          </w:tcPr>
          <w:p w14:paraId="14660444" w14:textId="77777777" w:rsidR="00874CA0" w:rsidRPr="008160F7" w:rsidRDefault="00874CA0" w:rsidP="00963F5B">
            <w:pPr>
              <w:rPr>
                <w:rFonts w:ascii="Arial" w:hAnsi="Arial" w:cs="Arial"/>
                <w:sz w:val="24"/>
                <w:szCs w:val="24"/>
              </w:rPr>
            </w:pPr>
          </w:p>
        </w:tc>
        <w:tc>
          <w:tcPr>
            <w:tcW w:w="1381" w:type="dxa"/>
            <w:gridSpan w:val="3"/>
            <w:shd w:val="clear" w:color="auto" w:fill="auto"/>
            <w:vAlign w:val="center"/>
          </w:tcPr>
          <w:p w14:paraId="14660445" w14:textId="77777777" w:rsidR="00874CA0" w:rsidRPr="008160F7" w:rsidRDefault="00874CA0" w:rsidP="00963F5B">
            <w:pPr>
              <w:rPr>
                <w:rFonts w:ascii="Arial" w:hAnsi="Arial" w:cs="Arial"/>
                <w:sz w:val="24"/>
                <w:szCs w:val="24"/>
              </w:rPr>
            </w:pPr>
            <w:r w:rsidRPr="008160F7">
              <w:rPr>
                <w:rFonts w:ascii="Arial" w:hAnsi="Arial" w:cs="Arial"/>
                <w:sz w:val="24"/>
                <w:szCs w:val="24"/>
              </w:rPr>
              <w:t>Title</w:t>
            </w:r>
          </w:p>
        </w:tc>
        <w:tc>
          <w:tcPr>
            <w:tcW w:w="3693" w:type="dxa"/>
            <w:gridSpan w:val="13"/>
            <w:shd w:val="clear" w:color="auto" w:fill="auto"/>
            <w:vAlign w:val="center"/>
          </w:tcPr>
          <w:p w14:paraId="14660446" w14:textId="77777777" w:rsidR="00874CA0" w:rsidRPr="008160F7" w:rsidRDefault="00874CA0" w:rsidP="00963F5B">
            <w:pPr>
              <w:rPr>
                <w:rFonts w:ascii="Arial" w:hAnsi="Arial" w:cs="Arial"/>
                <w:sz w:val="24"/>
                <w:szCs w:val="24"/>
              </w:rPr>
            </w:pPr>
          </w:p>
        </w:tc>
      </w:tr>
      <w:tr w:rsidR="00874CA0" w:rsidRPr="008160F7" w14:paraId="1466044A" w14:textId="77777777" w:rsidTr="008160F7">
        <w:trPr>
          <w:trHeight w:val="474"/>
        </w:trPr>
        <w:tc>
          <w:tcPr>
            <w:tcW w:w="1425" w:type="dxa"/>
            <w:shd w:val="clear" w:color="auto" w:fill="auto"/>
            <w:vAlign w:val="center"/>
          </w:tcPr>
          <w:p w14:paraId="14660448" w14:textId="77777777" w:rsidR="00874CA0" w:rsidRPr="008160F7" w:rsidRDefault="00874CA0" w:rsidP="00963F5B">
            <w:pPr>
              <w:rPr>
                <w:rFonts w:ascii="Arial" w:hAnsi="Arial" w:cs="Arial"/>
                <w:sz w:val="24"/>
                <w:szCs w:val="24"/>
              </w:rPr>
            </w:pPr>
            <w:r w:rsidRPr="008160F7">
              <w:rPr>
                <w:rFonts w:ascii="Arial" w:hAnsi="Arial" w:cs="Arial"/>
                <w:sz w:val="24"/>
                <w:szCs w:val="24"/>
              </w:rPr>
              <w:t>Address</w:t>
            </w:r>
          </w:p>
        </w:tc>
        <w:tc>
          <w:tcPr>
            <w:tcW w:w="9065" w:type="dxa"/>
            <w:gridSpan w:val="27"/>
            <w:shd w:val="clear" w:color="auto" w:fill="auto"/>
            <w:vAlign w:val="center"/>
          </w:tcPr>
          <w:p w14:paraId="14660449" w14:textId="77777777" w:rsidR="00874CA0" w:rsidRPr="008160F7" w:rsidRDefault="00874CA0" w:rsidP="00963F5B">
            <w:pPr>
              <w:rPr>
                <w:rFonts w:ascii="Arial" w:hAnsi="Arial" w:cs="Arial"/>
                <w:sz w:val="24"/>
                <w:szCs w:val="24"/>
              </w:rPr>
            </w:pPr>
          </w:p>
        </w:tc>
      </w:tr>
      <w:tr w:rsidR="00874CA0" w:rsidRPr="008160F7" w14:paraId="1466044C" w14:textId="77777777" w:rsidTr="0082507A">
        <w:trPr>
          <w:trHeight w:val="474"/>
        </w:trPr>
        <w:tc>
          <w:tcPr>
            <w:tcW w:w="10490" w:type="dxa"/>
            <w:gridSpan w:val="28"/>
            <w:shd w:val="clear" w:color="auto" w:fill="auto"/>
            <w:vAlign w:val="center"/>
          </w:tcPr>
          <w:p w14:paraId="1466044B" w14:textId="77777777" w:rsidR="00874CA0" w:rsidRPr="008160F7" w:rsidRDefault="00874CA0" w:rsidP="00963F5B">
            <w:pPr>
              <w:rPr>
                <w:rFonts w:ascii="Arial" w:hAnsi="Arial" w:cs="Arial"/>
                <w:sz w:val="24"/>
                <w:szCs w:val="24"/>
              </w:rPr>
            </w:pPr>
          </w:p>
        </w:tc>
      </w:tr>
      <w:tr w:rsidR="00874CA0" w:rsidRPr="008160F7" w14:paraId="14660450" w14:textId="77777777" w:rsidTr="008160F7">
        <w:trPr>
          <w:trHeight w:val="474"/>
        </w:trPr>
        <w:tc>
          <w:tcPr>
            <w:tcW w:w="7477" w:type="dxa"/>
            <w:gridSpan w:val="18"/>
            <w:shd w:val="clear" w:color="auto" w:fill="auto"/>
            <w:vAlign w:val="center"/>
          </w:tcPr>
          <w:p w14:paraId="1466044D" w14:textId="77777777" w:rsidR="00874CA0" w:rsidRPr="008160F7" w:rsidRDefault="00874CA0" w:rsidP="00963F5B">
            <w:pPr>
              <w:rPr>
                <w:rFonts w:ascii="Arial" w:hAnsi="Arial" w:cs="Arial"/>
                <w:sz w:val="24"/>
                <w:szCs w:val="24"/>
              </w:rPr>
            </w:pPr>
          </w:p>
        </w:tc>
        <w:tc>
          <w:tcPr>
            <w:tcW w:w="1524" w:type="dxa"/>
            <w:gridSpan w:val="6"/>
            <w:shd w:val="clear" w:color="auto" w:fill="auto"/>
            <w:vAlign w:val="center"/>
          </w:tcPr>
          <w:p w14:paraId="1466044E" w14:textId="77777777" w:rsidR="00874CA0" w:rsidRPr="008160F7" w:rsidRDefault="00874CA0" w:rsidP="00963F5B">
            <w:pPr>
              <w:rPr>
                <w:rFonts w:ascii="Arial" w:hAnsi="Arial" w:cs="Arial"/>
                <w:sz w:val="24"/>
                <w:szCs w:val="24"/>
              </w:rPr>
            </w:pPr>
            <w:r w:rsidRPr="008160F7">
              <w:rPr>
                <w:rFonts w:ascii="Arial" w:hAnsi="Arial" w:cs="Arial"/>
                <w:sz w:val="24"/>
                <w:szCs w:val="24"/>
              </w:rPr>
              <w:t>Postcode</w:t>
            </w:r>
          </w:p>
        </w:tc>
        <w:tc>
          <w:tcPr>
            <w:tcW w:w="1489" w:type="dxa"/>
            <w:gridSpan w:val="4"/>
            <w:shd w:val="clear" w:color="auto" w:fill="auto"/>
            <w:vAlign w:val="center"/>
          </w:tcPr>
          <w:p w14:paraId="1466044F" w14:textId="77777777" w:rsidR="00874CA0" w:rsidRPr="008160F7" w:rsidRDefault="00874CA0" w:rsidP="00963F5B">
            <w:pPr>
              <w:rPr>
                <w:rFonts w:ascii="Arial" w:hAnsi="Arial" w:cs="Arial"/>
                <w:sz w:val="24"/>
                <w:szCs w:val="24"/>
              </w:rPr>
            </w:pPr>
          </w:p>
        </w:tc>
      </w:tr>
      <w:tr w:rsidR="00874CA0" w:rsidRPr="008160F7" w14:paraId="14660455" w14:textId="77777777" w:rsidTr="008160F7">
        <w:trPr>
          <w:trHeight w:val="474"/>
        </w:trPr>
        <w:tc>
          <w:tcPr>
            <w:tcW w:w="2618" w:type="dxa"/>
            <w:gridSpan w:val="3"/>
            <w:shd w:val="clear" w:color="auto" w:fill="auto"/>
            <w:vAlign w:val="center"/>
          </w:tcPr>
          <w:p w14:paraId="14660451" w14:textId="77777777" w:rsidR="00874CA0" w:rsidRPr="008160F7" w:rsidRDefault="00874CA0" w:rsidP="00963F5B">
            <w:pPr>
              <w:rPr>
                <w:rFonts w:ascii="Arial" w:hAnsi="Arial" w:cs="Arial"/>
                <w:sz w:val="24"/>
                <w:szCs w:val="24"/>
              </w:rPr>
            </w:pPr>
            <w:r w:rsidRPr="008160F7">
              <w:rPr>
                <w:rFonts w:ascii="Arial" w:hAnsi="Arial" w:cs="Arial"/>
                <w:sz w:val="24"/>
                <w:szCs w:val="24"/>
              </w:rPr>
              <w:t>Day time contact no.</w:t>
            </w:r>
          </w:p>
        </w:tc>
        <w:tc>
          <w:tcPr>
            <w:tcW w:w="2798" w:type="dxa"/>
            <w:gridSpan w:val="9"/>
            <w:shd w:val="clear" w:color="auto" w:fill="auto"/>
            <w:vAlign w:val="center"/>
          </w:tcPr>
          <w:p w14:paraId="14660452" w14:textId="77777777" w:rsidR="00874CA0" w:rsidRPr="008160F7" w:rsidRDefault="00874CA0" w:rsidP="00963F5B">
            <w:pPr>
              <w:rPr>
                <w:rFonts w:ascii="Arial" w:hAnsi="Arial" w:cs="Arial"/>
                <w:sz w:val="24"/>
                <w:szCs w:val="24"/>
              </w:rPr>
            </w:pPr>
          </w:p>
        </w:tc>
        <w:tc>
          <w:tcPr>
            <w:tcW w:w="2556" w:type="dxa"/>
            <w:gridSpan w:val="9"/>
            <w:shd w:val="clear" w:color="auto" w:fill="auto"/>
            <w:vAlign w:val="center"/>
          </w:tcPr>
          <w:p w14:paraId="14660453" w14:textId="77777777" w:rsidR="00874CA0" w:rsidRPr="008160F7" w:rsidRDefault="00874CA0" w:rsidP="00963F5B">
            <w:pPr>
              <w:rPr>
                <w:rFonts w:ascii="Arial" w:hAnsi="Arial" w:cs="Arial"/>
                <w:sz w:val="24"/>
                <w:szCs w:val="24"/>
              </w:rPr>
            </w:pPr>
            <w:r w:rsidRPr="008160F7">
              <w:rPr>
                <w:rFonts w:ascii="Arial" w:hAnsi="Arial" w:cs="Arial"/>
                <w:sz w:val="24"/>
                <w:szCs w:val="24"/>
              </w:rPr>
              <w:t>Evening / Mobile no</w:t>
            </w:r>
          </w:p>
        </w:tc>
        <w:tc>
          <w:tcPr>
            <w:tcW w:w="2518" w:type="dxa"/>
            <w:gridSpan w:val="7"/>
            <w:shd w:val="clear" w:color="auto" w:fill="auto"/>
            <w:vAlign w:val="center"/>
          </w:tcPr>
          <w:p w14:paraId="14660454" w14:textId="77777777" w:rsidR="00874CA0" w:rsidRPr="008160F7" w:rsidRDefault="00874CA0" w:rsidP="00963F5B">
            <w:pPr>
              <w:rPr>
                <w:rFonts w:ascii="Arial" w:hAnsi="Arial" w:cs="Arial"/>
                <w:sz w:val="24"/>
                <w:szCs w:val="24"/>
              </w:rPr>
            </w:pPr>
          </w:p>
        </w:tc>
      </w:tr>
      <w:tr w:rsidR="00874CA0" w:rsidRPr="008160F7" w14:paraId="14660458" w14:textId="77777777" w:rsidTr="008160F7">
        <w:trPr>
          <w:trHeight w:val="474"/>
        </w:trPr>
        <w:tc>
          <w:tcPr>
            <w:tcW w:w="2618" w:type="dxa"/>
            <w:gridSpan w:val="3"/>
            <w:shd w:val="clear" w:color="auto" w:fill="auto"/>
            <w:vAlign w:val="center"/>
          </w:tcPr>
          <w:p w14:paraId="14660456" w14:textId="77777777" w:rsidR="00874CA0" w:rsidRPr="008160F7" w:rsidRDefault="00874CA0" w:rsidP="00963F5B">
            <w:pPr>
              <w:rPr>
                <w:rFonts w:ascii="Arial" w:hAnsi="Arial" w:cs="Arial"/>
                <w:sz w:val="24"/>
                <w:szCs w:val="24"/>
              </w:rPr>
            </w:pPr>
            <w:r w:rsidRPr="008160F7">
              <w:rPr>
                <w:rFonts w:ascii="Arial" w:hAnsi="Arial" w:cs="Arial"/>
                <w:sz w:val="24"/>
                <w:szCs w:val="24"/>
              </w:rPr>
              <w:t>Email address</w:t>
            </w:r>
          </w:p>
        </w:tc>
        <w:tc>
          <w:tcPr>
            <w:tcW w:w="7872" w:type="dxa"/>
            <w:gridSpan w:val="25"/>
            <w:shd w:val="clear" w:color="auto" w:fill="auto"/>
            <w:vAlign w:val="center"/>
          </w:tcPr>
          <w:p w14:paraId="14660457" w14:textId="77777777" w:rsidR="00874CA0" w:rsidRPr="008160F7" w:rsidRDefault="00874CA0" w:rsidP="00963F5B">
            <w:pPr>
              <w:rPr>
                <w:rFonts w:ascii="Arial" w:hAnsi="Arial" w:cs="Arial"/>
                <w:sz w:val="24"/>
                <w:szCs w:val="24"/>
              </w:rPr>
            </w:pPr>
          </w:p>
        </w:tc>
      </w:tr>
      <w:tr w:rsidR="00874CA0" w:rsidRPr="008160F7" w14:paraId="1466045B" w14:textId="77777777" w:rsidTr="008160F7">
        <w:trPr>
          <w:trHeight w:val="474"/>
        </w:trPr>
        <w:tc>
          <w:tcPr>
            <w:tcW w:w="10490" w:type="dxa"/>
            <w:gridSpan w:val="28"/>
            <w:tcBorders>
              <w:bottom w:val="single" w:sz="4" w:space="0" w:color="BFBFBF" w:themeColor="background1" w:themeShade="BF"/>
            </w:tcBorders>
            <w:shd w:val="clear" w:color="auto" w:fill="D9D9D9" w:themeFill="background1" w:themeFillShade="D9"/>
            <w:vAlign w:val="center"/>
          </w:tcPr>
          <w:p w14:paraId="14660459" w14:textId="77777777" w:rsidR="00874CA0" w:rsidRPr="008160F7" w:rsidRDefault="00874CA0" w:rsidP="00A37F17">
            <w:pPr>
              <w:rPr>
                <w:rFonts w:ascii="Arial" w:hAnsi="Arial" w:cs="Arial"/>
                <w:b/>
                <w:sz w:val="24"/>
                <w:szCs w:val="24"/>
              </w:rPr>
            </w:pPr>
            <w:r w:rsidRPr="008160F7">
              <w:rPr>
                <w:rFonts w:ascii="Arial" w:hAnsi="Arial" w:cs="Arial"/>
                <w:b/>
                <w:sz w:val="24"/>
                <w:szCs w:val="24"/>
              </w:rPr>
              <w:t>Education and qualifications</w:t>
            </w:r>
          </w:p>
          <w:p w14:paraId="1466045A" w14:textId="77777777" w:rsidR="00874CA0" w:rsidRPr="008160F7" w:rsidRDefault="00874CA0" w:rsidP="00A37F17">
            <w:pPr>
              <w:rPr>
                <w:rFonts w:ascii="Arial" w:hAnsi="Arial" w:cs="Arial"/>
                <w:sz w:val="24"/>
                <w:szCs w:val="24"/>
              </w:rPr>
            </w:pPr>
            <w:r w:rsidRPr="008160F7">
              <w:rPr>
                <w:rFonts w:ascii="Arial" w:hAnsi="Arial" w:cs="Arial"/>
                <w:bCs/>
                <w:sz w:val="24"/>
                <w:szCs w:val="24"/>
              </w:rPr>
              <w:t>(</w:t>
            </w:r>
            <w:r w:rsidRPr="008160F7">
              <w:rPr>
                <w:rFonts w:ascii="Arial" w:hAnsi="Arial" w:cs="Arial"/>
                <w:sz w:val="24"/>
                <w:szCs w:val="24"/>
              </w:rPr>
              <w:t xml:space="preserve">If part-time study, state and give details throughout).  N.B. details of courses studied and not completed successfully must also be given. </w:t>
            </w:r>
          </w:p>
        </w:tc>
      </w:tr>
      <w:tr w:rsidR="00874CA0" w:rsidRPr="008160F7" w14:paraId="1466045D" w14:textId="77777777" w:rsidTr="00962AEC">
        <w:trPr>
          <w:trHeight w:val="474"/>
        </w:trPr>
        <w:tc>
          <w:tcPr>
            <w:tcW w:w="10490" w:type="dxa"/>
            <w:gridSpan w:val="28"/>
            <w:tcBorders>
              <w:bottom w:val="single" w:sz="4" w:space="0" w:color="BFBFBF" w:themeColor="background1" w:themeShade="BF"/>
            </w:tcBorders>
            <w:shd w:val="clear" w:color="auto" w:fill="EAF1DD" w:themeFill="accent3" w:themeFillTint="33"/>
            <w:vAlign w:val="center"/>
          </w:tcPr>
          <w:p w14:paraId="1466045C" w14:textId="77777777" w:rsidR="00874CA0" w:rsidRPr="008160F7" w:rsidRDefault="00874CA0" w:rsidP="00A37F17">
            <w:pPr>
              <w:rPr>
                <w:rFonts w:ascii="Arial" w:hAnsi="Arial" w:cs="Arial"/>
                <w:b/>
                <w:sz w:val="24"/>
                <w:szCs w:val="24"/>
              </w:rPr>
            </w:pPr>
            <w:r w:rsidRPr="008160F7">
              <w:rPr>
                <w:rFonts w:ascii="Arial" w:hAnsi="Arial" w:cs="Arial"/>
                <w:b/>
                <w:sz w:val="24"/>
                <w:szCs w:val="24"/>
              </w:rPr>
              <w:t xml:space="preserve">Secondary / further education </w:t>
            </w:r>
          </w:p>
        </w:tc>
      </w:tr>
      <w:tr w:rsidR="00874CA0" w:rsidRPr="008160F7" w14:paraId="14660464" w14:textId="77777777" w:rsidTr="008160F7">
        <w:trPr>
          <w:trHeight w:val="474"/>
        </w:trPr>
        <w:tc>
          <w:tcPr>
            <w:tcW w:w="2618" w:type="dxa"/>
            <w:gridSpan w:val="3"/>
            <w:vMerge w:val="restart"/>
            <w:shd w:val="clear" w:color="auto" w:fill="auto"/>
            <w:vAlign w:val="center"/>
          </w:tcPr>
          <w:p w14:paraId="1466045E" w14:textId="77777777" w:rsidR="00874CA0" w:rsidRPr="008160F7" w:rsidRDefault="00874CA0" w:rsidP="00962AEC">
            <w:pPr>
              <w:jc w:val="center"/>
              <w:rPr>
                <w:rFonts w:ascii="Arial" w:hAnsi="Arial" w:cs="Arial"/>
                <w:sz w:val="24"/>
                <w:szCs w:val="24"/>
              </w:rPr>
            </w:pPr>
            <w:r w:rsidRPr="008160F7">
              <w:rPr>
                <w:rFonts w:ascii="Arial" w:hAnsi="Arial" w:cs="Arial"/>
                <w:sz w:val="24"/>
                <w:szCs w:val="24"/>
              </w:rPr>
              <w:t>Name of school / college</w:t>
            </w:r>
          </w:p>
        </w:tc>
        <w:tc>
          <w:tcPr>
            <w:tcW w:w="2798" w:type="dxa"/>
            <w:gridSpan w:val="9"/>
            <w:shd w:val="clear" w:color="auto" w:fill="auto"/>
            <w:vAlign w:val="center"/>
          </w:tcPr>
          <w:p w14:paraId="1466045F" w14:textId="77777777" w:rsidR="00874CA0" w:rsidRPr="008160F7" w:rsidRDefault="00874CA0" w:rsidP="00962AEC">
            <w:pPr>
              <w:jc w:val="center"/>
              <w:rPr>
                <w:rFonts w:ascii="Arial" w:hAnsi="Arial" w:cs="Arial"/>
                <w:sz w:val="24"/>
                <w:szCs w:val="24"/>
              </w:rPr>
            </w:pPr>
            <w:r w:rsidRPr="008160F7">
              <w:rPr>
                <w:rFonts w:ascii="Arial" w:hAnsi="Arial" w:cs="Arial"/>
                <w:sz w:val="24"/>
                <w:szCs w:val="24"/>
              </w:rPr>
              <w:t>Dates</w:t>
            </w:r>
          </w:p>
        </w:tc>
        <w:tc>
          <w:tcPr>
            <w:tcW w:w="2556" w:type="dxa"/>
            <w:gridSpan w:val="9"/>
            <w:vMerge w:val="restart"/>
            <w:shd w:val="clear" w:color="auto" w:fill="auto"/>
            <w:vAlign w:val="center"/>
          </w:tcPr>
          <w:p w14:paraId="14660460" w14:textId="77777777" w:rsidR="00874CA0" w:rsidRPr="008160F7" w:rsidRDefault="00874CA0" w:rsidP="00962AEC">
            <w:pPr>
              <w:jc w:val="center"/>
              <w:rPr>
                <w:rFonts w:ascii="Arial" w:hAnsi="Arial" w:cs="Arial"/>
                <w:sz w:val="24"/>
                <w:szCs w:val="24"/>
              </w:rPr>
            </w:pPr>
            <w:r w:rsidRPr="008160F7">
              <w:rPr>
                <w:rFonts w:ascii="Arial" w:hAnsi="Arial" w:cs="Arial"/>
                <w:sz w:val="24"/>
                <w:szCs w:val="24"/>
              </w:rPr>
              <w:t>Subject and</w:t>
            </w:r>
          </w:p>
          <w:p w14:paraId="14660461" w14:textId="77777777" w:rsidR="00874CA0" w:rsidRPr="008160F7" w:rsidRDefault="00874CA0" w:rsidP="00962AEC">
            <w:pPr>
              <w:jc w:val="center"/>
              <w:rPr>
                <w:rFonts w:ascii="Arial" w:hAnsi="Arial" w:cs="Arial"/>
                <w:sz w:val="24"/>
                <w:szCs w:val="24"/>
              </w:rPr>
            </w:pPr>
            <w:r w:rsidRPr="008160F7">
              <w:rPr>
                <w:rFonts w:ascii="Arial" w:hAnsi="Arial" w:cs="Arial"/>
                <w:sz w:val="24"/>
                <w:szCs w:val="24"/>
              </w:rPr>
              <w:t>Qualification</w:t>
            </w:r>
          </w:p>
        </w:tc>
        <w:tc>
          <w:tcPr>
            <w:tcW w:w="2518" w:type="dxa"/>
            <w:gridSpan w:val="7"/>
            <w:vMerge w:val="restart"/>
            <w:shd w:val="clear" w:color="auto" w:fill="auto"/>
            <w:vAlign w:val="center"/>
          </w:tcPr>
          <w:p w14:paraId="14660462" w14:textId="77777777" w:rsidR="00874CA0" w:rsidRPr="008160F7" w:rsidRDefault="00874CA0" w:rsidP="00962AEC">
            <w:pPr>
              <w:jc w:val="center"/>
              <w:rPr>
                <w:rFonts w:ascii="Arial" w:hAnsi="Arial" w:cs="Arial"/>
                <w:sz w:val="24"/>
                <w:szCs w:val="24"/>
              </w:rPr>
            </w:pPr>
            <w:r w:rsidRPr="008160F7">
              <w:rPr>
                <w:rFonts w:ascii="Arial" w:hAnsi="Arial" w:cs="Arial"/>
                <w:sz w:val="24"/>
                <w:szCs w:val="24"/>
              </w:rPr>
              <w:t>Grade and date</w:t>
            </w:r>
          </w:p>
          <w:p w14:paraId="14660463" w14:textId="77777777" w:rsidR="00874CA0" w:rsidRPr="008160F7" w:rsidRDefault="00874CA0" w:rsidP="00962AEC">
            <w:pPr>
              <w:jc w:val="center"/>
              <w:rPr>
                <w:rFonts w:ascii="Arial" w:hAnsi="Arial" w:cs="Arial"/>
                <w:sz w:val="24"/>
                <w:szCs w:val="24"/>
              </w:rPr>
            </w:pPr>
            <w:r w:rsidRPr="008160F7">
              <w:rPr>
                <w:rFonts w:ascii="Arial" w:hAnsi="Arial" w:cs="Arial"/>
                <w:sz w:val="24"/>
                <w:szCs w:val="24"/>
              </w:rPr>
              <w:t>awarded</w:t>
            </w:r>
          </w:p>
        </w:tc>
      </w:tr>
      <w:tr w:rsidR="00874CA0" w:rsidRPr="008160F7" w14:paraId="1466046A" w14:textId="77777777" w:rsidTr="008160F7">
        <w:trPr>
          <w:trHeight w:val="474"/>
        </w:trPr>
        <w:tc>
          <w:tcPr>
            <w:tcW w:w="2618" w:type="dxa"/>
            <w:gridSpan w:val="3"/>
            <w:vMerge/>
            <w:shd w:val="clear" w:color="auto" w:fill="auto"/>
            <w:vAlign w:val="center"/>
          </w:tcPr>
          <w:p w14:paraId="14660465" w14:textId="77777777" w:rsidR="00874CA0" w:rsidRPr="008160F7" w:rsidRDefault="00874CA0" w:rsidP="00962AEC">
            <w:pPr>
              <w:jc w:val="center"/>
              <w:rPr>
                <w:rFonts w:ascii="Arial" w:hAnsi="Arial" w:cs="Arial"/>
                <w:sz w:val="24"/>
                <w:szCs w:val="24"/>
              </w:rPr>
            </w:pPr>
          </w:p>
        </w:tc>
        <w:tc>
          <w:tcPr>
            <w:tcW w:w="1545" w:type="dxa"/>
            <w:gridSpan w:val="6"/>
            <w:shd w:val="clear" w:color="auto" w:fill="auto"/>
            <w:vAlign w:val="center"/>
          </w:tcPr>
          <w:p w14:paraId="14660466" w14:textId="77777777" w:rsidR="00874CA0" w:rsidRPr="008160F7" w:rsidRDefault="00874CA0" w:rsidP="00962AEC">
            <w:pPr>
              <w:jc w:val="center"/>
              <w:rPr>
                <w:rFonts w:ascii="Arial" w:hAnsi="Arial" w:cs="Arial"/>
                <w:sz w:val="24"/>
                <w:szCs w:val="24"/>
              </w:rPr>
            </w:pPr>
            <w:r w:rsidRPr="008160F7">
              <w:rPr>
                <w:rFonts w:ascii="Arial" w:hAnsi="Arial" w:cs="Arial"/>
                <w:sz w:val="24"/>
                <w:szCs w:val="24"/>
              </w:rPr>
              <w:t>From</w:t>
            </w:r>
          </w:p>
        </w:tc>
        <w:tc>
          <w:tcPr>
            <w:tcW w:w="1253" w:type="dxa"/>
            <w:gridSpan w:val="3"/>
            <w:shd w:val="clear" w:color="auto" w:fill="auto"/>
            <w:vAlign w:val="center"/>
          </w:tcPr>
          <w:p w14:paraId="14660467" w14:textId="77777777" w:rsidR="00874CA0" w:rsidRPr="008160F7" w:rsidRDefault="00874CA0" w:rsidP="00962AEC">
            <w:pPr>
              <w:jc w:val="center"/>
              <w:rPr>
                <w:rFonts w:ascii="Arial" w:hAnsi="Arial" w:cs="Arial"/>
                <w:sz w:val="24"/>
                <w:szCs w:val="24"/>
              </w:rPr>
            </w:pPr>
            <w:r w:rsidRPr="008160F7">
              <w:rPr>
                <w:rFonts w:ascii="Arial" w:hAnsi="Arial" w:cs="Arial"/>
                <w:sz w:val="24"/>
                <w:szCs w:val="24"/>
              </w:rPr>
              <w:t>To</w:t>
            </w:r>
          </w:p>
        </w:tc>
        <w:tc>
          <w:tcPr>
            <w:tcW w:w="2556" w:type="dxa"/>
            <w:gridSpan w:val="9"/>
            <w:vMerge/>
            <w:shd w:val="clear" w:color="auto" w:fill="auto"/>
            <w:vAlign w:val="center"/>
          </w:tcPr>
          <w:p w14:paraId="14660468" w14:textId="77777777" w:rsidR="00874CA0" w:rsidRPr="008160F7" w:rsidRDefault="00874CA0" w:rsidP="00962AEC">
            <w:pPr>
              <w:jc w:val="center"/>
              <w:rPr>
                <w:rFonts w:ascii="Arial" w:hAnsi="Arial" w:cs="Arial"/>
                <w:sz w:val="24"/>
                <w:szCs w:val="24"/>
              </w:rPr>
            </w:pPr>
          </w:p>
        </w:tc>
        <w:tc>
          <w:tcPr>
            <w:tcW w:w="2518" w:type="dxa"/>
            <w:gridSpan w:val="7"/>
            <w:vMerge/>
            <w:shd w:val="clear" w:color="auto" w:fill="auto"/>
            <w:vAlign w:val="center"/>
          </w:tcPr>
          <w:p w14:paraId="14660469" w14:textId="77777777" w:rsidR="00874CA0" w:rsidRPr="008160F7" w:rsidRDefault="00874CA0" w:rsidP="00962AEC">
            <w:pPr>
              <w:jc w:val="center"/>
              <w:rPr>
                <w:rFonts w:ascii="Arial" w:hAnsi="Arial" w:cs="Arial"/>
                <w:sz w:val="24"/>
                <w:szCs w:val="24"/>
              </w:rPr>
            </w:pPr>
          </w:p>
        </w:tc>
      </w:tr>
      <w:tr w:rsidR="00874CA0" w:rsidRPr="008160F7" w14:paraId="14660470" w14:textId="77777777" w:rsidTr="008160F7">
        <w:trPr>
          <w:trHeight w:val="474"/>
        </w:trPr>
        <w:tc>
          <w:tcPr>
            <w:tcW w:w="2618" w:type="dxa"/>
            <w:gridSpan w:val="3"/>
            <w:shd w:val="clear" w:color="auto" w:fill="auto"/>
            <w:vAlign w:val="center"/>
          </w:tcPr>
          <w:p w14:paraId="1466046B" w14:textId="77777777" w:rsidR="00874CA0" w:rsidRPr="008160F7" w:rsidRDefault="00874CA0" w:rsidP="00962AEC">
            <w:pPr>
              <w:jc w:val="center"/>
              <w:rPr>
                <w:rFonts w:ascii="Arial" w:hAnsi="Arial" w:cs="Arial"/>
                <w:sz w:val="24"/>
                <w:szCs w:val="24"/>
              </w:rPr>
            </w:pPr>
          </w:p>
        </w:tc>
        <w:tc>
          <w:tcPr>
            <w:tcW w:w="1545" w:type="dxa"/>
            <w:gridSpan w:val="6"/>
            <w:shd w:val="clear" w:color="auto" w:fill="auto"/>
            <w:vAlign w:val="center"/>
          </w:tcPr>
          <w:p w14:paraId="1466046C" w14:textId="77777777" w:rsidR="00874CA0" w:rsidRPr="008160F7" w:rsidRDefault="00874CA0" w:rsidP="00962AEC">
            <w:pPr>
              <w:jc w:val="center"/>
              <w:rPr>
                <w:rFonts w:ascii="Arial" w:hAnsi="Arial" w:cs="Arial"/>
                <w:sz w:val="24"/>
                <w:szCs w:val="24"/>
              </w:rPr>
            </w:pPr>
          </w:p>
        </w:tc>
        <w:tc>
          <w:tcPr>
            <w:tcW w:w="1253" w:type="dxa"/>
            <w:gridSpan w:val="3"/>
            <w:shd w:val="clear" w:color="auto" w:fill="auto"/>
            <w:vAlign w:val="center"/>
          </w:tcPr>
          <w:p w14:paraId="1466046D" w14:textId="77777777" w:rsidR="00874CA0" w:rsidRPr="008160F7" w:rsidRDefault="00874CA0" w:rsidP="00962AEC">
            <w:pPr>
              <w:jc w:val="center"/>
              <w:rPr>
                <w:rFonts w:ascii="Arial" w:hAnsi="Arial" w:cs="Arial"/>
                <w:sz w:val="24"/>
                <w:szCs w:val="24"/>
              </w:rPr>
            </w:pPr>
          </w:p>
        </w:tc>
        <w:tc>
          <w:tcPr>
            <w:tcW w:w="2556" w:type="dxa"/>
            <w:gridSpan w:val="9"/>
            <w:shd w:val="clear" w:color="auto" w:fill="auto"/>
            <w:vAlign w:val="center"/>
          </w:tcPr>
          <w:p w14:paraId="1466046E" w14:textId="77777777" w:rsidR="00874CA0" w:rsidRPr="008160F7" w:rsidRDefault="00874CA0" w:rsidP="00962AEC">
            <w:pPr>
              <w:jc w:val="center"/>
              <w:rPr>
                <w:rFonts w:ascii="Arial" w:hAnsi="Arial" w:cs="Arial"/>
                <w:sz w:val="24"/>
                <w:szCs w:val="24"/>
              </w:rPr>
            </w:pPr>
          </w:p>
        </w:tc>
        <w:tc>
          <w:tcPr>
            <w:tcW w:w="2518" w:type="dxa"/>
            <w:gridSpan w:val="7"/>
            <w:shd w:val="clear" w:color="auto" w:fill="auto"/>
            <w:vAlign w:val="center"/>
          </w:tcPr>
          <w:p w14:paraId="1466046F" w14:textId="77777777" w:rsidR="00874CA0" w:rsidRPr="008160F7" w:rsidRDefault="00874CA0" w:rsidP="00962AEC">
            <w:pPr>
              <w:jc w:val="center"/>
              <w:rPr>
                <w:rFonts w:ascii="Arial" w:hAnsi="Arial" w:cs="Arial"/>
                <w:sz w:val="24"/>
                <w:szCs w:val="24"/>
              </w:rPr>
            </w:pPr>
          </w:p>
        </w:tc>
      </w:tr>
      <w:tr w:rsidR="00874CA0" w:rsidRPr="008160F7" w14:paraId="14660476" w14:textId="77777777" w:rsidTr="008160F7">
        <w:trPr>
          <w:trHeight w:val="474"/>
        </w:trPr>
        <w:tc>
          <w:tcPr>
            <w:tcW w:w="2618" w:type="dxa"/>
            <w:gridSpan w:val="3"/>
            <w:shd w:val="clear" w:color="auto" w:fill="auto"/>
            <w:vAlign w:val="center"/>
          </w:tcPr>
          <w:p w14:paraId="14660471" w14:textId="77777777" w:rsidR="00874CA0" w:rsidRPr="008160F7" w:rsidRDefault="00874CA0" w:rsidP="00962AEC">
            <w:pPr>
              <w:jc w:val="center"/>
              <w:rPr>
                <w:rFonts w:ascii="Arial" w:hAnsi="Arial" w:cs="Arial"/>
                <w:sz w:val="24"/>
                <w:szCs w:val="24"/>
              </w:rPr>
            </w:pPr>
          </w:p>
        </w:tc>
        <w:tc>
          <w:tcPr>
            <w:tcW w:w="1545" w:type="dxa"/>
            <w:gridSpan w:val="6"/>
            <w:shd w:val="clear" w:color="auto" w:fill="auto"/>
            <w:vAlign w:val="center"/>
          </w:tcPr>
          <w:p w14:paraId="14660472" w14:textId="77777777" w:rsidR="00874CA0" w:rsidRPr="008160F7" w:rsidRDefault="00874CA0" w:rsidP="00962AEC">
            <w:pPr>
              <w:jc w:val="center"/>
              <w:rPr>
                <w:rFonts w:ascii="Arial" w:hAnsi="Arial" w:cs="Arial"/>
                <w:sz w:val="24"/>
                <w:szCs w:val="24"/>
              </w:rPr>
            </w:pPr>
          </w:p>
        </w:tc>
        <w:tc>
          <w:tcPr>
            <w:tcW w:w="1253" w:type="dxa"/>
            <w:gridSpan w:val="3"/>
            <w:shd w:val="clear" w:color="auto" w:fill="auto"/>
            <w:vAlign w:val="center"/>
          </w:tcPr>
          <w:p w14:paraId="14660473" w14:textId="77777777" w:rsidR="00874CA0" w:rsidRPr="008160F7" w:rsidRDefault="00874CA0" w:rsidP="00962AEC">
            <w:pPr>
              <w:jc w:val="center"/>
              <w:rPr>
                <w:rFonts w:ascii="Arial" w:hAnsi="Arial" w:cs="Arial"/>
                <w:sz w:val="24"/>
                <w:szCs w:val="24"/>
              </w:rPr>
            </w:pPr>
          </w:p>
        </w:tc>
        <w:tc>
          <w:tcPr>
            <w:tcW w:w="2556" w:type="dxa"/>
            <w:gridSpan w:val="9"/>
            <w:shd w:val="clear" w:color="auto" w:fill="auto"/>
            <w:vAlign w:val="center"/>
          </w:tcPr>
          <w:p w14:paraId="14660474" w14:textId="77777777" w:rsidR="00874CA0" w:rsidRPr="008160F7" w:rsidRDefault="00874CA0" w:rsidP="00962AEC">
            <w:pPr>
              <w:jc w:val="center"/>
              <w:rPr>
                <w:rFonts w:ascii="Arial" w:hAnsi="Arial" w:cs="Arial"/>
                <w:sz w:val="24"/>
                <w:szCs w:val="24"/>
              </w:rPr>
            </w:pPr>
          </w:p>
        </w:tc>
        <w:tc>
          <w:tcPr>
            <w:tcW w:w="2518" w:type="dxa"/>
            <w:gridSpan w:val="7"/>
            <w:shd w:val="clear" w:color="auto" w:fill="auto"/>
            <w:vAlign w:val="center"/>
          </w:tcPr>
          <w:p w14:paraId="14660475" w14:textId="77777777" w:rsidR="00874CA0" w:rsidRPr="008160F7" w:rsidRDefault="00874CA0" w:rsidP="00962AEC">
            <w:pPr>
              <w:jc w:val="center"/>
              <w:rPr>
                <w:rFonts w:ascii="Arial" w:hAnsi="Arial" w:cs="Arial"/>
                <w:sz w:val="24"/>
                <w:szCs w:val="24"/>
              </w:rPr>
            </w:pPr>
          </w:p>
        </w:tc>
      </w:tr>
      <w:tr w:rsidR="00874CA0" w:rsidRPr="008160F7" w14:paraId="1466047C" w14:textId="77777777" w:rsidTr="008160F7">
        <w:trPr>
          <w:trHeight w:val="474"/>
        </w:trPr>
        <w:tc>
          <w:tcPr>
            <w:tcW w:w="2618" w:type="dxa"/>
            <w:gridSpan w:val="3"/>
            <w:shd w:val="clear" w:color="auto" w:fill="auto"/>
            <w:vAlign w:val="center"/>
          </w:tcPr>
          <w:p w14:paraId="14660477" w14:textId="77777777" w:rsidR="00874CA0" w:rsidRPr="008160F7" w:rsidRDefault="00874CA0" w:rsidP="00962AEC">
            <w:pPr>
              <w:jc w:val="center"/>
              <w:rPr>
                <w:rFonts w:ascii="Arial" w:hAnsi="Arial" w:cs="Arial"/>
                <w:sz w:val="24"/>
                <w:szCs w:val="24"/>
              </w:rPr>
            </w:pPr>
          </w:p>
        </w:tc>
        <w:tc>
          <w:tcPr>
            <w:tcW w:w="1545" w:type="dxa"/>
            <w:gridSpan w:val="6"/>
            <w:shd w:val="clear" w:color="auto" w:fill="auto"/>
            <w:vAlign w:val="center"/>
          </w:tcPr>
          <w:p w14:paraId="14660478" w14:textId="77777777" w:rsidR="00874CA0" w:rsidRPr="008160F7" w:rsidRDefault="00874CA0" w:rsidP="00962AEC">
            <w:pPr>
              <w:jc w:val="center"/>
              <w:rPr>
                <w:rFonts w:ascii="Arial" w:hAnsi="Arial" w:cs="Arial"/>
                <w:sz w:val="24"/>
                <w:szCs w:val="24"/>
              </w:rPr>
            </w:pPr>
          </w:p>
        </w:tc>
        <w:tc>
          <w:tcPr>
            <w:tcW w:w="1253" w:type="dxa"/>
            <w:gridSpan w:val="3"/>
            <w:shd w:val="clear" w:color="auto" w:fill="auto"/>
            <w:vAlign w:val="center"/>
          </w:tcPr>
          <w:p w14:paraId="14660479" w14:textId="77777777" w:rsidR="00874CA0" w:rsidRPr="008160F7" w:rsidRDefault="00874CA0" w:rsidP="00962AEC">
            <w:pPr>
              <w:jc w:val="center"/>
              <w:rPr>
                <w:rFonts w:ascii="Arial" w:hAnsi="Arial" w:cs="Arial"/>
                <w:sz w:val="24"/>
                <w:szCs w:val="24"/>
              </w:rPr>
            </w:pPr>
          </w:p>
        </w:tc>
        <w:tc>
          <w:tcPr>
            <w:tcW w:w="2556" w:type="dxa"/>
            <w:gridSpan w:val="9"/>
            <w:shd w:val="clear" w:color="auto" w:fill="auto"/>
            <w:vAlign w:val="center"/>
          </w:tcPr>
          <w:p w14:paraId="1466047A" w14:textId="77777777" w:rsidR="00874CA0" w:rsidRPr="008160F7" w:rsidRDefault="00874CA0" w:rsidP="00962AEC">
            <w:pPr>
              <w:jc w:val="center"/>
              <w:rPr>
                <w:rFonts w:ascii="Arial" w:hAnsi="Arial" w:cs="Arial"/>
                <w:sz w:val="24"/>
                <w:szCs w:val="24"/>
              </w:rPr>
            </w:pPr>
          </w:p>
        </w:tc>
        <w:tc>
          <w:tcPr>
            <w:tcW w:w="2518" w:type="dxa"/>
            <w:gridSpan w:val="7"/>
            <w:shd w:val="clear" w:color="auto" w:fill="auto"/>
            <w:vAlign w:val="center"/>
          </w:tcPr>
          <w:p w14:paraId="1466047B" w14:textId="77777777" w:rsidR="00874CA0" w:rsidRPr="008160F7" w:rsidRDefault="00874CA0" w:rsidP="00962AEC">
            <w:pPr>
              <w:jc w:val="center"/>
              <w:rPr>
                <w:rFonts w:ascii="Arial" w:hAnsi="Arial" w:cs="Arial"/>
                <w:sz w:val="24"/>
                <w:szCs w:val="24"/>
              </w:rPr>
            </w:pPr>
          </w:p>
        </w:tc>
      </w:tr>
      <w:tr w:rsidR="00874CA0" w:rsidRPr="008160F7" w14:paraId="14660482" w14:textId="77777777" w:rsidTr="008160F7">
        <w:trPr>
          <w:trHeight w:val="474"/>
        </w:trPr>
        <w:tc>
          <w:tcPr>
            <w:tcW w:w="2618" w:type="dxa"/>
            <w:gridSpan w:val="3"/>
            <w:shd w:val="clear" w:color="auto" w:fill="auto"/>
            <w:vAlign w:val="center"/>
          </w:tcPr>
          <w:p w14:paraId="1466047D" w14:textId="77777777" w:rsidR="00874CA0" w:rsidRPr="008160F7" w:rsidRDefault="00874CA0" w:rsidP="00962AEC">
            <w:pPr>
              <w:jc w:val="center"/>
              <w:rPr>
                <w:rFonts w:ascii="Arial" w:hAnsi="Arial" w:cs="Arial"/>
                <w:sz w:val="24"/>
                <w:szCs w:val="24"/>
              </w:rPr>
            </w:pPr>
          </w:p>
        </w:tc>
        <w:tc>
          <w:tcPr>
            <w:tcW w:w="1545" w:type="dxa"/>
            <w:gridSpan w:val="6"/>
            <w:shd w:val="clear" w:color="auto" w:fill="auto"/>
            <w:vAlign w:val="center"/>
          </w:tcPr>
          <w:p w14:paraId="1466047E" w14:textId="77777777" w:rsidR="00874CA0" w:rsidRPr="008160F7" w:rsidRDefault="00874CA0" w:rsidP="00962AEC">
            <w:pPr>
              <w:jc w:val="center"/>
              <w:rPr>
                <w:rFonts w:ascii="Arial" w:hAnsi="Arial" w:cs="Arial"/>
                <w:sz w:val="24"/>
                <w:szCs w:val="24"/>
              </w:rPr>
            </w:pPr>
          </w:p>
        </w:tc>
        <w:tc>
          <w:tcPr>
            <w:tcW w:w="1253" w:type="dxa"/>
            <w:gridSpan w:val="3"/>
            <w:shd w:val="clear" w:color="auto" w:fill="auto"/>
            <w:vAlign w:val="center"/>
          </w:tcPr>
          <w:p w14:paraId="1466047F" w14:textId="77777777" w:rsidR="00874CA0" w:rsidRPr="008160F7" w:rsidRDefault="00874CA0" w:rsidP="00962AEC">
            <w:pPr>
              <w:jc w:val="center"/>
              <w:rPr>
                <w:rFonts w:ascii="Arial" w:hAnsi="Arial" w:cs="Arial"/>
                <w:sz w:val="24"/>
                <w:szCs w:val="24"/>
              </w:rPr>
            </w:pPr>
          </w:p>
        </w:tc>
        <w:tc>
          <w:tcPr>
            <w:tcW w:w="2556" w:type="dxa"/>
            <w:gridSpan w:val="9"/>
            <w:shd w:val="clear" w:color="auto" w:fill="auto"/>
            <w:vAlign w:val="center"/>
          </w:tcPr>
          <w:p w14:paraId="14660480" w14:textId="77777777" w:rsidR="00874CA0" w:rsidRPr="008160F7" w:rsidRDefault="00874CA0" w:rsidP="00962AEC">
            <w:pPr>
              <w:jc w:val="center"/>
              <w:rPr>
                <w:rFonts w:ascii="Arial" w:hAnsi="Arial" w:cs="Arial"/>
                <w:sz w:val="24"/>
                <w:szCs w:val="24"/>
              </w:rPr>
            </w:pPr>
          </w:p>
        </w:tc>
        <w:tc>
          <w:tcPr>
            <w:tcW w:w="2518" w:type="dxa"/>
            <w:gridSpan w:val="7"/>
            <w:shd w:val="clear" w:color="auto" w:fill="auto"/>
            <w:vAlign w:val="center"/>
          </w:tcPr>
          <w:p w14:paraId="14660481" w14:textId="77777777" w:rsidR="00874CA0" w:rsidRPr="008160F7" w:rsidRDefault="00874CA0" w:rsidP="00962AEC">
            <w:pPr>
              <w:jc w:val="center"/>
              <w:rPr>
                <w:rFonts w:ascii="Arial" w:hAnsi="Arial" w:cs="Arial"/>
                <w:sz w:val="24"/>
                <w:szCs w:val="24"/>
              </w:rPr>
            </w:pPr>
          </w:p>
        </w:tc>
      </w:tr>
      <w:tr w:rsidR="00874CA0" w:rsidRPr="008160F7" w14:paraId="14660488" w14:textId="77777777" w:rsidTr="008160F7">
        <w:trPr>
          <w:trHeight w:val="474"/>
        </w:trPr>
        <w:tc>
          <w:tcPr>
            <w:tcW w:w="2618" w:type="dxa"/>
            <w:gridSpan w:val="3"/>
            <w:shd w:val="clear" w:color="auto" w:fill="auto"/>
            <w:vAlign w:val="center"/>
          </w:tcPr>
          <w:p w14:paraId="14660483" w14:textId="77777777" w:rsidR="00874CA0" w:rsidRPr="008160F7" w:rsidRDefault="00874CA0" w:rsidP="00962AEC">
            <w:pPr>
              <w:jc w:val="center"/>
              <w:rPr>
                <w:rFonts w:ascii="Arial" w:hAnsi="Arial" w:cs="Arial"/>
                <w:sz w:val="24"/>
                <w:szCs w:val="24"/>
              </w:rPr>
            </w:pPr>
          </w:p>
        </w:tc>
        <w:tc>
          <w:tcPr>
            <w:tcW w:w="1545" w:type="dxa"/>
            <w:gridSpan w:val="6"/>
            <w:shd w:val="clear" w:color="auto" w:fill="auto"/>
            <w:vAlign w:val="center"/>
          </w:tcPr>
          <w:p w14:paraId="14660484" w14:textId="77777777" w:rsidR="00874CA0" w:rsidRPr="008160F7" w:rsidRDefault="00874CA0" w:rsidP="00962AEC">
            <w:pPr>
              <w:jc w:val="center"/>
              <w:rPr>
                <w:rFonts w:ascii="Arial" w:hAnsi="Arial" w:cs="Arial"/>
                <w:sz w:val="24"/>
                <w:szCs w:val="24"/>
              </w:rPr>
            </w:pPr>
          </w:p>
        </w:tc>
        <w:tc>
          <w:tcPr>
            <w:tcW w:w="1253" w:type="dxa"/>
            <w:gridSpan w:val="3"/>
            <w:shd w:val="clear" w:color="auto" w:fill="auto"/>
            <w:vAlign w:val="center"/>
          </w:tcPr>
          <w:p w14:paraId="14660485" w14:textId="77777777" w:rsidR="00874CA0" w:rsidRPr="008160F7" w:rsidRDefault="00874CA0" w:rsidP="00962AEC">
            <w:pPr>
              <w:jc w:val="center"/>
              <w:rPr>
                <w:rFonts w:ascii="Arial" w:hAnsi="Arial" w:cs="Arial"/>
                <w:sz w:val="24"/>
                <w:szCs w:val="24"/>
              </w:rPr>
            </w:pPr>
          </w:p>
        </w:tc>
        <w:tc>
          <w:tcPr>
            <w:tcW w:w="2556" w:type="dxa"/>
            <w:gridSpan w:val="9"/>
            <w:shd w:val="clear" w:color="auto" w:fill="auto"/>
            <w:vAlign w:val="center"/>
          </w:tcPr>
          <w:p w14:paraId="14660486" w14:textId="77777777" w:rsidR="00874CA0" w:rsidRPr="008160F7" w:rsidRDefault="00874CA0" w:rsidP="00962AEC">
            <w:pPr>
              <w:jc w:val="center"/>
              <w:rPr>
                <w:rFonts w:ascii="Arial" w:hAnsi="Arial" w:cs="Arial"/>
                <w:sz w:val="24"/>
                <w:szCs w:val="24"/>
              </w:rPr>
            </w:pPr>
          </w:p>
        </w:tc>
        <w:tc>
          <w:tcPr>
            <w:tcW w:w="2518" w:type="dxa"/>
            <w:gridSpan w:val="7"/>
            <w:shd w:val="clear" w:color="auto" w:fill="auto"/>
            <w:vAlign w:val="center"/>
          </w:tcPr>
          <w:p w14:paraId="14660487" w14:textId="77777777" w:rsidR="00874CA0" w:rsidRPr="008160F7" w:rsidRDefault="00874CA0" w:rsidP="00962AEC">
            <w:pPr>
              <w:jc w:val="center"/>
              <w:rPr>
                <w:rFonts w:ascii="Arial" w:hAnsi="Arial" w:cs="Arial"/>
                <w:sz w:val="24"/>
                <w:szCs w:val="24"/>
              </w:rPr>
            </w:pPr>
          </w:p>
        </w:tc>
      </w:tr>
      <w:tr w:rsidR="00874CA0" w:rsidRPr="008160F7" w14:paraId="1466048B" w14:textId="77777777" w:rsidTr="00A37F17">
        <w:trPr>
          <w:trHeight w:val="474"/>
        </w:trPr>
        <w:tc>
          <w:tcPr>
            <w:tcW w:w="10490" w:type="dxa"/>
            <w:gridSpan w:val="28"/>
            <w:tcBorders>
              <w:bottom w:val="single" w:sz="4" w:space="0" w:color="BFBFBF" w:themeColor="background1" w:themeShade="BF"/>
            </w:tcBorders>
            <w:shd w:val="clear" w:color="auto" w:fill="EAF1DD" w:themeFill="accent3" w:themeFillTint="33"/>
            <w:vAlign w:val="center"/>
          </w:tcPr>
          <w:p w14:paraId="14660489" w14:textId="77777777" w:rsidR="00874CA0" w:rsidRPr="008160F7" w:rsidRDefault="00874CA0" w:rsidP="00A37F17">
            <w:pPr>
              <w:rPr>
                <w:rFonts w:ascii="Arial" w:hAnsi="Arial" w:cs="Arial"/>
                <w:b/>
                <w:bCs/>
                <w:sz w:val="24"/>
                <w:szCs w:val="24"/>
              </w:rPr>
            </w:pPr>
            <w:r w:rsidRPr="008160F7">
              <w:rPr>
                <w:rFonts w:ascii="Arial" w:hAnsi="Arial" w:cs="Arial"/>
                <w:b/>
                <w:bCs/>
                <w:sz w:val="24"/>
                <w:szCs w:val="24"/>
              </w:rPr>
              <w:t>Higher Education and Courses leading to other relevant qualifications</w:t>
            </w:r>
          </w:p>
          <w:p w14:paraId="1466048A" w14:textId="77777777" w:rsidR="00874CA0" w:rsidRPr="008160F7" w:rsidRDefault="00874CA0" w:rsidP="00A37F17">
            <w:pPr>
              <w:rPr>
                <w:rFonts w:ascii="Arial" w:hAnsi="Arial" w:cs="Arial"/>
                <w:sz w:val="24"/>
                <w:szCs w:val="24"/>
              </w:rPr>
            </w:pPr>
            <w:r w:rsidRPr="008160F7">
              <w:rPr>
                <w:rFonts w:ascii="Arial" w:hAnsi="Arial" w:cs="Arial"/>
                <w:sz w:val="24"/>
                <w:szCs w:val="24"/>
              </w:rPr>
              <w:t>Such as those leading to qualified status or graduate status and to membership of professional institutions.</w:t>
            </w:r>
          </w:p>
        </w:tc>
      </w:tr>
      <w:tr w:rsidR="00874CA0" w:rsidRPr="008160F7" w14:paraId="14660491" w14:textId="77777777" w:rsidTr="008160F7">
        <w:trPr>
          <w:trHeight w:val="474"/>
        </w:trPr>
        <w:tc>
          <w:tcPr>
            <w:tcW w:w="3239" w:type="dxa"/>
            <w:gridSpan w:val="6"/>
            <w:vMerge w:val="restart"/>
            <w:shd w:val="clear" w:color="auto" w:fill="auto"/>
            <w:vAlign w:val="center"/>
          </w:tcPr>
          <w:p w14:paraId="1466048C"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Higher Education:</w:t>
            </w:r>
          </w:p>
          <w:p w14:paraId="1466048D"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 xml:space="preserve">Establishments attended </w:t>
            </w:r>
          </w:p>
        </w:tc>
        <w:tc>
          <w:tcPr>
            <w:tcW w:w="1608" w:type="dxa"/>
            <w:gridSpan w:val="5"/>
            <w:shd w:val="clear" w:color="auto" w:fill="auto"/>
            <w:vAlign w:val="center"/>
          </w:tcPr>
          <w:p w14:paraId="1466048E"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 xml:space="preserve">Dates </w:t>
            </w:r>
          </w:p>
        </w:tc>
        <w:tc>
          <w:tcPr>
            <w:tcW w:w="2449" w:type="dxa"/>
            <w:gridSpan w:val="6"/>
            <w:vMerge w:val="restart"/>
            <w:shd w:val="clear" w:color="auto" w:fill="auto"/>
            <w:vAlign w:val="center"/>
          </w:tcPr>
          <w:p w14:paraId="1466048F"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Qualification obtained and</w:t>
            </w:r>
            <w:r w:rsidRPr="008160F7">
              <w:rPr>
                <w:rFonts w:ascii="Arial" w:hAnsi="Arial" w:cs="Arial"/>
                <w:sz w:val="24"/>
                <w:szCs w:val="24"/>
              </w:rPr>
              <w:br/>
              <w:t xml:space="preserve">date of award </w:t>
            </w:r>
          </w:p>
        </w:tc>
        <w:tc>
          <w:tcPr>
            <w:tcW w:w="3194" w:type="dxa"/>
            <w:gridSpan w:val="11"/>
            <w:shd w:val="clear" w:color="auto" w:fill="auto"/>
            <w:vAlign w:val="center"/>
          </w:tcPr>
          <w:p w14:paraId="14660490"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 xml:space="preserve">Subjects </w:t>
            </w:r>
          </w:p>
        </w:tc>
      </w:tr>
      <w:tr w:rsidR="00874CA0" w:rsidRPr="008160F7" w14:paraId="14660498" w14:textId="77777777" w:rsidTr="008160F7">
        <w:trPr>
          <w:trHeight w:val="474"/>
        </w:trPr>
        <w:tc>
          <w:tcPr>
            <w:tcW w:w="3239" w:type="dxa"/>
            <w:gridSpan w:val="6"/>
            <w:vMerge/>
            <w:shd w:val="clear" w:color="auto" w:fill="auto"/>
            <w:vAlign w:val="center"/>
          </w:tcPr>
          <w:p w14:paraId="14660492" w14:textId="77777777" w:rsidR="00874CA0" w:rsidRPr="008160F7" w:rsidRDefault="00874CA0" w:rsidP="00A37F17">
            <w:pPr>
              <w:jc w:val="center"/>
              <w:rPr>
                <w:rFonts w:ascii="Arial" w:hAnsi="Arial" w:cs="Arial"/>
                <w:sz w:val="24"/>
                <w:szCs w:val="24"/>
              </w:rPr>
            </w:pPr>
          </w:p>
        </w:tc>
        <w:tc>
          <w:tcPr>
            <w:tcW w:w="776" w:type="dxa"/>
            <w:shd w:val="clear" w:color="auto" w:fill="auto"/>
            <w:vAlign w:val="center"/>
          </w:tcPr>
          <w:p w14:paraId="14660493"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From</w:t>
            </w:r>
          </w:p>
        </w:tc>
        <w:tc>
          <w:tcPr>
            <w:tcW w:w="832" w:type="dxa"/>
            <w:gridSpan w:val="4"/>
            <w:shd w:val="clear" w:color="auto" w:fill="auto"/>
            <w:vAlign w:val="center"/>
          </w:tcPr>
          <w:p w14:paraId="14660494"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To</w:t>
            </w:r>
          </w:p>
        </w:tc>
        <w:tc>
          <w:tcPr>
            <w:tcW w:w="2449" w:type="dxa"/>
            <w:gridSpan w:val="6"/>
            <w:vMerge/>
            <w:shd w:val="clear" w:color="auto" w:fill="auto"/>
            <w:vAlign w:val="center"/>
          </w:tcPr>
          <w:p w14:paraId="14660495" w14:textId="77777777" w:rsidR="00874CA0" w:rsidRPr="008160F7" w:rsidRDefault="00874CA0" w:rsidP="00A37F17">
            <w:pPr>
              <w:jc w:val="center"/>
              <w:rPr>
                <w:rFonts w:ascii="Arial" w:hAnsi="Arial" w:cs="Arial"/>
                <w:sz w:val="24"/>
                <w:szCs w:val="24"/>
              </w:rPr>
            </w:pPr>
          </w:p>
        </w:tc>
        <w:tc>
          <w:tcPr>
            <w:tcW w:w="1597" w:type="dxa"/>
            <w:gridSpan w:val="6"/>
            <w:shd w:val="clear" w:color="auto" w:fill="auto"/>
            <w:vAlign w:val="center"/>
          </w:tcPr>
          <w:p w14:paraId="14660496"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Main</w:t>
            </w:r>
          </w:p>
        </w:tc>
        <w:tc>
          <w:tcPr>
            <w:tcW w:w="1597" w:type="dxa"/>
            <w:gridSpan w:val="5"/>
            <w:shd w:val="clear" w:color="auto" w:fill="auto"/>
            <w:vAlign w:val="center"/>
          </w:tcPr>
          <w:p w14:paraId="14660497"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Subsidiary</w:t>
            </w:r>
          </w:p>
        </w:tc>
      </w:tr>
      <w:tr w:rsidR="00874CA0" w:rsidRPr="008160F7" w14:paraId="1466049F" w14:textId="77777777" w:rsidTr="008160F7">
        <w:trPr>
          <w:trHeight w:val="474"/>
        </w:trPr>
        <w:tc>
          <w:tcPr>
            <w:tcW w:w="3239" w:type="dxa"/>
            <w:gridSpan w:val="6"/>
            <w:shd w:val="clear" w:color="auto" w:fill="auto"/>
            <w:vAlign w:val="center"/>
          </w:tcPr>
          <w:p w14:paraId="14660499" w14:textId="77777777" w:rsidR="00874CA0" w:rsidRPr="008160F7" w:rsidRDefault="00874CA0" w:rsidP="00A37F17">
            <w:pPr>
              <w:jc w:val="center"/>
              <w:rPr>
                <w:rFonts w:ascii="Arial" w:hAnsi="Arial" w:cs="Arial"/>
                <w:sz w:val="24"/>
                <w:szCs w:val="24"/>
              </w:rPr>
            </w:pPr>
          </w:p>
        </w:tc>
        <w:tc>
          <w:tcPr>
            <w:tcW w:w="776" w:type="dxa"/>
            <w:shd w:val="clear" w:color="auto" w:fill="auto"/>
            <w:vAlign w:val="center"/>
          </w:tcPr>
          <w:p w14:paraId="1466049A" w14:textId="77777777" w:rsidR="00874CA0" w:rsidRPr="008160F7" w:rsidRDefault="00874CA0" w:rsidP="00A37F17">
            <w:pPr>
              <w:jc w:val="center"/>
              <w:rPr>
                <w:rFonts w:ascii="Arial" w:hAnsi="Arial" w:cs="Arial"/>
                <w:sz w:val="24"/>
                <w:szCs w:val="24"/>
              </w:rPr>
            </w:pPr>
          </w:p>
        </w:tc>
        <w:tc>
          <w:tcPr>
            <w:tcW w:w="832" w:type="dxa"/>
            <w:gridSpan w:val="4"/>
            <w:shd w:val="clear" w:color="auto" w:fill="auto"/>
            <w:vAlign w:val="center"/>
          </w:tcPr>
          <w:p w14:paraId="1466049B" w14:textId="77777777" w:rsidR="00874CA0" w:rsidRPr="008160F7" w:rsidRDefault="00874CA0" w:rsidP="00A37F17">
            <w:pPr>
              <w:jc w:val="center"/>
              <w:rPr>
                <w:rFonts w:ascii="Arial" w:hAnsi="Arial" w:cs="Arial"/>
                <w:sz w:val="24"/>
                <w:szCs w:val="24"/>
              </w:rPr>
            </w:pPr>
          </w:p>
        </w:tc>
        <w:tc>
          <w:tcPr>
            <w:tcW w:w="2449" w:type="dxa"/>
            <w:gridSpan w:val="6"/>
            <w:shd w:val="clear" w:color="auto" w:fill="auto"/>
            <w:vAlign w:val="center"/>
          </w:tcPr>
          <w:p w14:paraId="1466049C" w14:textId="77777777" w:rsidR="00874CA0" w:rsidRPr="008160F7" w:rsidRDefault="00874CA0" w:rsidP="00A37F17">
            <w:pPr>
              <w:jc w:val="center"/>
              <w:rPr>
                <w:rFonts w:ascii="Arial" w:hAnsi="Arial" w:cs="Arial"/>
                <w:sz w:val="24"/>
                <w:szCs w:val="24"/>
              </w:rPr>
            </w:pPr>
          </w:p>
        </w:tc>
        <w:tc>
          <w:tcPr>
            <w:tcW w:w="1597" w:type="dxa"/>
            <w:gridSpan w:val="6"/>
            <w:shd w:val="clear" w:color="auto" w:fill="auto"/>
            <w:vAlign w:val="center"/>
          </w:tcPr>
          <w:p w14:paraId="1466049D" w14:textId="77777777" w:rsidR="00874CA0" w:rsidRPr="008160F7" w:rsidRDefault="00874CA0" w:rsidP="00A37F17">
            <w:pPr>
              <w:jc w:val="center"/>
              <w:rPr>
                <w:rFonts w:ascii="Arial" w:hAnsi="Arial" w:cs="Arial"/>
                <w:sz w:val="24"/>
                <w:szCs w:val="24"/>
              </w:rPr>
            </w:pPr>
          </w:p>
        </w:tc>
        <w:tc>
          <w:tcPr>
            <w:tcW w:w="1597" w:type="dxa"/>
            <w:gridSpan w:val="5"/>
            <w:shd w:val="clear" w:color="auto" w:fill="auto"/>
            <w:vAlign w:val="center"/>
          </w:tcPr>
          <w:p w14:paraId="1466049E" w14:textId="77777777" w:rsidR="00874CA0" w:rsidRPr="008160F7" w:rsidRDefault="00874CA0" w:rsidP="00A37F17">
            <w:pPr>
              <w:jc w:val="center"/>
              <w:rPr>
                <w:rFonts w:ascii="Arial" w:hAnsi="Arial" w:cs="Arial"/>
                <w:sz w:val="24"/>
                <w:szCs w:val="24"/>
              </w:rPr>
            </w:pPr>
          </w:p>
        </w:tc>
      </w:tr>
      <w:tr w:rsidR="00874CA0" w:rsidRPr="008160F7" w14:paraId="146604A6" w14:textId="77777777" w:rsidTr="008160F7">
        <w:trPr>
          <w:trHeight w:val="474"/>
        </w:trPr>
        <w:tc>
          <w:tcPr>
            <w:tcW w:w="3239" w:type="dxa"/>
            <w:gridSpan w:val="6"/>
            <w:shd w:val="clear" w:color="auto" w:fill="auto"/>
            <w:vAlign w:val="center"/>
          </w:tcPr>
          <w:p w14:paraId="146604A0" w14:textId="77777777" w:rsidR="00874CA0" w:rsidRPr="008160F7" w:rsidRDefault="00874CA0" w:rsidP="00A37F17">
            <w:pPr>
              <w:jc w:val="center"/>
              <w:rPr>
                <w:rFonts w:ascii="Arial" w:hAnsi="Arial" w:cs="Arial"/>
                <w:sz w:val="24"/>
                <w:szCs w:val="24"/>
              </w:rPr>
            </w:pPr>
          </w:p>
        </w:tc>
        <w:tc>
          <w:tcPr>
            <w:tcW w:w="776" w:type="dxa"/>
            <w:shd w:val="clear" w:color="auto" w:fill="auto"/>
            <w:vAlign w:val="center"/>
          </w:tcPr>
          <w:p w14:paraId="146604A1" w14:textId="77777777" w:rsidR="00874CA0" w:rsidRPr="008160F7" w:rsidRDefault="00874CA0" w:rsidP="00A37F17">
            <w:pPr>
              <w:jc w:val="center"/>
              <w:rPr>
                <w:rFonts w:ascii="Arial" w:hAnsi="Arial" w:cs="Arial"/>
                <w:sz w:val="24"/>
                <w:szCs w:val="24"/>
              </w:rPr>
            </w:pPr>
          </w:p>
        </w:tc>
        <w:tc>
          <w:tcPr>
            <w:tcW w:w="832" w:type="dxa"/>
            <w:gridSpan w:val="4"/>
            <w:shd w:val="clear" w:color="auto" w:fill="auto"/>
            <w:vAlign w:val="center"/>
          </w:tcPr>
          <w:p w14:paraId="146604A2" w14:textId="77777777" w:rsidR="00874CA0" w:rsidRPr="008160F7" w:rsidRDefault="00874CA0" w:rsidP="00A37F17">
            <w:pPr>
              <w:jc w:val="center"/>
              <w:rPr>
                <w:rFonts w:ascii="Arial" w:hAnsi="Arial" w:cs="Arial"/>
                <w:sz w:val="24"/>
                <w:szCs w:val="24"/>
              </w:rPr>
            </w:pPr>
          </w:p>
        </w:tc>
        <w:tc>
          <w:tcPr>
            <w:tcW w:w="2449" w:type="dxa"/>
            <w:gridSpan w:val="6"/>
            <w:shd w:val="clear" w:color="auto" w:fill="auto"/>
            <w:vAlign w:val="center"/>
          </w:tcPr>
          <w:p w14:paraId="146604A3" w14:textId="77777777" w:rsidR="00874CA0" w:rsidRPr="008160F7" w:rsidRDefault="00874CA0" w:rsidP="00A37F17">
            <w:pPr>
              <w:jc w:val="center"/>
              <w:rPr>
                <w:rFonts w:ascii="Arial" w:hAnsi="Arial" w:cs="Arial"/>
                <w:sz w:val="24"/>
                <w:szCs w:val="24"/>
              </w:rPr>
            </w:pPr>
          </w:p>
        </w:tc>
        <w:tc>
          <w:tcPr>
            <w:tcW w:w="1597" w:type="dxa"/>
            <w:gridSpan w:val="6"/>
            <w:shd w:val="clear" w:color="auto" w:fill="auto"/>
            <w:vAlign w:val="center"/>
          </w:tcPr>
          <w:p w14:paraId="146604A4" w14:textId="77777777" w:rsidR="00874CA0" w:rsidRPr="008160F7" w:rsidRDefault="00874CA0" w:rsidP="00A37F17">
            <w:pPr>
              <w:jc w:val="center"/>
              <w:rPr>
                <w:rFonts w:ascii="Arial" w:hAnsi="Arial" w:cs="Arial"/>
                <w:sz w:val="24"/>
                <w:szCs w:val="24"/>
              </w:rPr>
            </w:pPr>
          </w:p>
        </w:tc>
        <w:tc>
          <w:tcPr>
            <w:tcW w:w="1597" w:type="dxa"/>
            <w:gridSpan w:val="5"/>
            <w:shd w:val="clear" w:color="auto" w:fill="auto"/>
            <w:vAlign w:val="center"/>
          </w:tcPr>
          <w:p w14:paraId="146604A5" w14:textId="77777777" w:rsidR="00874CA0" w:rsidRPr="008160F7" w:rsidRDefault="00874CA0" w:rsidP="00A37F17">
            <w:pPr>
              <w:jc w:val="center"/>
              <w:rPr>
                <w:rFonts w:ascii="Arial" w:hAnsi="Arial" w:cs="Arial"/>
                <w:sz w:val="24"/>
                <w:szCs w:val="24"/>
              </w:rPr>
            </w:pPr>
          </w:p>
        </w:tc>
      </w:tr>
      <w:tr w:rsidR="00874CA0" w:rsidRPr="008160F7" w14:paraId="146604AD" w14:textId="77777777" w:rsidTr="008160F7">
        <w:trPr>
          <w:trHeight w:val="474"/>
        </w:trPr>
        <w:tc>
          <w:tcPr>
            <w:tcW w:w="3239" w:type="dxa"/>
            <w:gridSpan w:val="6"/>
            <w:shd w:val="clear" w:color="auto" w:fill="auto"/>
            <w:vAlign w:val="center"/>
          </w:tcPr>
          <w:p w14:paraId="146604A7" w14:textId="77777777" w:rsidR="00874CA0" w:rsidRPr="008160F7" w:rsidRDefault="00874CA0" w:rsidP="00A37F17">
            <w:pPr>
              <w:jc w:val="center"/>
              <w:rPr>
                <w:rFonts w:ascii="Arial" w:hAnsi="Arial" w:cs="Arial"/>
                <w:sz w:val="24"/>
                <w:szCs w:val="24"/>
              </w:rPr>
            </w:pPr>
          </w:p>
        </w:tc>
        <w:tc>
          <w:tcPr>
            <w:tcW w:w="776" w:type="dxa"/>
            <w:shd w:val="clear" w:color="auto" w:fill="auto"/>
            <w:vAlign w:val="center"/>
          </w:tcPr>
          <w:p w14:paraId="146604A8" w14:textId="77777777" w:rsidR="00874CA0" w:rsidRPr="008160F7" w:rsidRDefault="00874CA0" w:rsidP="00A37F17">
            <w:pPr>
              <w:jc w:val="center"/>
              <w:rPr>
                <w:rFonts w:ascii="Arial" w:hAnsi="Arial" w:cs="Arial"/>
                <w:sz w:val="24"/>
                <w:szCs w:val="24"/>
              </w:rPr>
            </w:pPr>
          </w:p>
        </w:tc>
        <w:tc>
          <w:tcPr>
            <w:tcW w:w="832" w:type="dxa"/>
            <w:gridSpan w:val="4"/>
            <w:shd w:val="clear" w:color="auto" w:fill="auto"/>
            <w:vAlign w:val="center"/>
          </w:tcPr>
          <w:p w14:paraId="146604A9" w14:textId="77777777" w:rsidR="00874CA0" w:rsidRPr="008160F7" w:rsidRDefault="00874CA0" w:rsidP="00A37F17">
            <w:pPr>
              <w:jc w:val="center"/>
              <w:rPr>
                <w:rFonts w:ascii="Arial" w:hAnsi="Arial" w:cs="Arial"/>
                <w:sz w:val="24"/>
                <w:szCs w:val="24"/>
              </w:rPr>
            </w:pPr>
          </w:p>
        </w:tc>
        <w:tc>
          <w:tcPr>
            <w:tcW w:w="2449" w:type="dxa"/>
            <w:gridSpan w:val="6"/>
            <w:shd w:val="clear" w:color="auto" w:fill="auto"/>
            <w:vAlign w:val="center"/>
          </w:tcPr>
          <w:p w14:paraId="146604AA" w14:textId="77777777" w:rsidR="00874CA0" w:rsidRPr="008160F7" w:rsidRDefault="00874CA0" w:rsidP="00A37F17">
            <w:pPr>
              <w:jc w:val="center"/>
              <w:rPr>
                <w:rFonts w:ascii="Arial" w:hAnsi="Arial" w:cs="Arial"/>
                <w:sz w:val="24"/>
                <w:szCs w:val="24"/>
              </w:rPr>
            </w:pPr>
          </w:p>
        </w:tc>
        <w:tc>
          <w:tcPr>
            <w:tcW w:w="1597" w:type="dxa"/>
            <w:gridSpan w:val="6"/>
            <w:shd w:val="clear" w:color="auto" w:fill="auto"/>
            <w:vAlign w:val="center"/>
          </w:tcPr>
          <w:p w14:paraId="146604AB" w14:textId="77777777" w:rsidR="00874CA0" w:rsidRPr="008160F7" w:rsidRDefault="00874CA0" w:rsidP="00A37F17">
            <w:pPr>
              <w:jc w:val="center"/>
              <w:rPr>
                <w:rFonts w:ascii="Arial" w:hAnsi="Arial" w:cs="Arial"/>
                <w:sz w:val="24"/>
                <w:szCs w:val="24"/>
              </w:rPr>
            </w:pPr>
          </w:p>
        </w:tc>
        <w:tc>
          <w:tcPr>
            <w:tcW w:w="1597" w:type="dxa"/>
            <w:gridSpan w:val="5"/>
            <w:shd w:val="clear" w:color="auto" w:fill="auto"/>
            <w:vAlign w:val="center"/>
          </w:tcPr>
          <w:p w14:paraId="07EE1EE3" w14:textId="77777777" w:rsidR="00874CA0" w:rsidRDefault="00874CA0" w:rsidP="00A37F17">
            <w:pPr>
              <w:jc w:val="center"/>
              <w:rPr>
                <w:rFonts w:ascii="Arial" w:hAnsi="Arial" w:cs="Arial"/>
                <w:sz w:val="24"/>
                <w:szCs w:val="24"/>
              </w:rPr>
            </w:pPr>
          </w:p>
          <w:p w14:paraId="146604AC" w14:textId="2275453E" w:rsidR="00670CD1" w:rsidRPr="00670CD1" w:rsidRDefault="00670CD1" w:rsidP="00670CD1">
            <w:pPr>
              <w:rPr>
                <w:rFonts w:ascii="Arial" w:hAnsi="Arial" w:cs="Arial"/>
                <w:sz w:val="24"/>
                <w:szCs w:val="24"/>
              </w:rPr>
            </w:pPr>
          </w:p>
        </w:tc>
      </w:tr>
      <w:tr w:rsidR="00874CA0" w:rsidRPr="008160F7" w14:paraId="146604B6" w14:textId="77777777" w:rsidTr="008160F7">
        <w:trPr>
          <w:trHeight w:val="474"/>
        </w:trPr>
        <w:tc>
          <w:tcPr>
            <w:tcW w:w="10490" w:type="dxa"/>
            <w:gridSpan w:val="28"/>
            <w:tcBorders>
              <w:bottom w:val="single" w:sz="4" w:space="0" w:color="BFBFBF" w:themeColor="background1" w:themeShade="BF"/>
            </w:tcBorders>
            <w:shd w:val="clear" w:color="auto" w:fill="D9D9D9" w:themeFill="background1" w:themeFillShade="D9"/>
            <w:vAlign w:val="center"/>
          </w:tcPr>
          <w:p w14:paraId="146604B5" w14:textId="77777777" w:rsidR="00874CA0" w:rsidRPr="008160F7" w:rsidRDefault="00874CA0" w:rsidP="00A37F17">
            <w:pPr>
              <w:rPr>
                <w:rFonts w:ascii="Arial" w:hAnsi="Arial" w:cs="Arial"/>
                <w:sz w:val="24"/>
                <w:szCs w:val="24"/>
              </w:rPr>
            </w:pPr>
            <w:r w:rsidRPr="008160F7">
              <w:rPr>
                <w:rFonts w:ascii="Arial" w:hAnsi="Arial" w:cs="Arial"/>
                <w:b/>
                <w:bCs/>
                <w:sz w:val="24"/>
                <w:szCs w:val="24"/>
              </w:rPr>
              <w:lastRenderedPageBreak/>
              <w:t>Present appointment</w:t>
            </w:r>
          </w:p>
        </w:tc>
      </w:tr>
      <w:tr w:rsidR="00874CA0" w:rsidRPr="008160F7" w14:paraId="146604B9" w14:textId="77777777" w:rsidTr="002C26EF">
        <w:trPr>
          <w:trHeight w:val="474"/>
        </w:trPr>
        <w:tc>
          <w:tcPr>
            <w:tcW w:w="2865" w:type="dxa"/>
            <w:gridSpan w:val="5"/>
            <w:shd w:val="clear" w:color="auto" w:fill="auto"/>
            <w:vAlign w:val="center"/>
          </w:tcPr>
          <w:p w14:paraId="146604B7" w14:textId="77777777" w:rsidR="00874CA0" w:rsidRPr="008160F7" w:rsidRDefault="00874CA0" w:rsidP="005F6A1F">
            <w:pPr>
              <w:rPr>
                <w:rFonts w:ascii="Arial" w:hAnsi="Arial" w:cs="Arial"/>
                <w:bCs/>
                <w:sz w:val="24"/>
                <w:szCs w:val="24"/>
              </w:rPr>
            </w:pPr>
            <w:r w:rsidRPr="008160F7">
              <w:rPr>
                <w:rFonts w:ascii="Arial" w:hAnsi="Arial" w:cs="Arial"/>
                <w:bCs/>
                <w:sz w:val="24"/>
                <w:szCs w:val="24"/>
              </w:rPr>
              <w:t>School/College/ Establishment</w:t>
            </w:r>
          </w:p>
        </w:tc>
        <w:tc>
          <w:tcPr>
            <w:tcW w:w="7625" w:type="dxa"/>
            <w:gridSpan w:val="23"/>
            <w:shd w:val="clear" w:color="auto" w:fill="auto"/>
            <w:vAlign w:val="center"/>
          </w:tcPr>
          <w:p w14:paraId="146604B8" w14:textId="77777777" w:rsidR="00874CA0" w:rsidRPr="008160F7" w:rsidRDefault="00874CA0" w:rsidP="005F6A1F">
            <w:pPr>
              <w:rPr>
                <w:rFonts w:ascii="Arial" w:hAnsi="Arial" w:cs="Arial"/>
                <w:b/>
                <w:bCs/>
                <w:sz w:val="24"/>
                <w:szCs w:val="24"/>
              </w:rPr>
            </w:pPr>
          </w:p>
        </w:tc>
      </w:tr>
      <w:tr w:rsidR="00874CA0" w:rsidRPr="008160F7" w14:paraId="146604BE" w14:textId="77777777" w:rsidTr="002C26EF">
        <w:trPr>
          <w:trHeight w:val="474"/>
        </w:trPr>
        <w:tc>
          <w:tcPr>
            <w:tcW w:w="2865" w:type="dxa"/>
            <w:gridSpan w:val="5"/>
            <w:shd w:val="clear" w:color="auto" w:fill="auto"/>
            <w:vAlign w:val="center"/>
          </w:tcPr>
          <w:p w14:paraId="59C8CA03" w14:textId="77777777" w:rsidR="002C26EF" w:rsidRDefault="00874CA0" w:rsidP="005F6A1F">
            <w:pPr>
              <w:rPr>
                <w:rFonts w:ascii="Arial" w:hAnsi="Arial" w:cs="Arial"/>
                <w:sz w:val="24"/>
                <w:szCs w:val="24"/>
              </w:rPr>
            </w:pPr>
            <w:r w:rsidRPr="008160F7">
              <w:rPr>
                <w:rFonts w:ascii="Arial" w:hAnsi="Arial" w:cs="Arial"/>
                <w:sz w:val="24"/>
                <w:szCs w:val="24"/>
              </w:rPr>
              <w:t xml:space="preserve">Local Authority </w:t>
            </w:r>
          </w:p>
          <w:p w14:paraId="146604BA" w14:textId="05098891" w:rsidR="00874CA0" w:rsidRPr="008160F7" w:rsidRDefault="00874CA0" w:rsidP="005F6A1F">
            <w:pPr>
              <w:rPr>
                <w:rFonts w:ascii="Arial" w:hAnsi="Arial" w:cs="Arial"/>
                <w:bCs/>
                <w:sz w:val="24"/>
                <w:szCs w:val="24"/>
              </w:rPr>
            </w:pPr>
            <w:r w:rsidRPr="008160F7">
              <w:rPr>
                <w:rFonts w:ascii="Arial" w:hAnsi="Arial" w:cs="Arial"/>
                <w:sz w:val="24"/>
                <w:szCs w:val="24"/>
              </w:rPr>
              <w:t>(if applicable)</w:t>
            </w:r>
          </w:p>
        </w:tc>
        <w:tc>
          <w:tcPr>
            <w:tcW w:w="5053" w:type="dxa"/>
            <w:gridSpan w:val="15"/>
            <w:shd w:val="clear" w:color="auto" w:fill="auto"/>
            <w:vAlign w:val="center"/>
          </w:tcPr>
          <w:p w14:paraId="146604BB" w14:textId="77777777" w:rsidR="00874CA0" w:rsidRPr="008160F7" w:rsidRDefault="00874CA0" w:rsidP="005F6A1F">
            <w:pPr>
              <w:rPr>
                <w:rFonts w:ascii="Arial" w:hAnsi="Arial" w:cs="Arial"/>
                <w:b/>
                <w:bCs/>
                <w:sz w:val="24"/>
                <w:szCs w:val="24"/>
              </w:rPr>
            </w:pPr>
          </w:p>
        </w:tc>
        <w:tc>
          <w:tcPr>
            <w:tcW w:w="1368" w:type="dxa"/>
            <w:gridSpan w:val="6"/>
            <w:shd w:val="clear" w:color="auto" w:fill="auto"/>
            <w:vAlign w:val="center"/>
          </w:tcPr>
          <w:p w14:paraId="146604BC" w14:textId="0F42FC24" w:rsidR="00874CA0" w:rsidRPr="008160F7" w:rsidRDefault="00874CA0" w:rsidP="005F6A1F">
            <w:pPr>
              <w:rPr>
                <w:rFonts w:ascii="Arial" w:hAnsi="Arial" w:cs="Arial"/>
                <w:b/>
                <w:bCs/>
                <w:sz w:val="24"/>
                <w:szCs w:val="24"/>
              </w:rPr>
            </w:pPr>
            <w:r w:rsidRPr="008160F7">
              <w:rPr>
                <w:rFonts w:ascii="Arial" w:hAnsi="Arial" w:cs="Arial"/>
                <w:sz w:val="24"/>
                <w:szCs w:val="24"/>
              </w:rPr>
              <w:t>Number on rol</w:t>
            </w:r>
            <w:r w:rsidR="000D58D8">
              <w:rPr>
                <w:rFonts w:ascii="Arial" w:hAnsi="Arial" w:cs="Arial"/>
                <w:sz w:val="24"/>
                <w:szCs w:val="24"/>
              </w:rPr>
              <w:t>l</w:t>
            </w:r>
          </w:p>
        </w:tc>
        <w:tc>
          <w:tcPr>
            <w:tcW w:w="1204" w:type="dxa"/>
            <w:gridSpan w:val="2"/>
            <w:shd w:val="clear" w:color="auto" w:fill="auto"/>
            <w:vAlign w:val="center"/>
          </w:tcPr>
          <w:p w14:paraId="146604BD" w14:textId="77777777" w:rsidR="00874CA0" w:rsidRPr="008160F7" w:rsidRDefault="00874CA0" w:rsidP="005F6A1F">
            <w:pPr>
              <w:rPr>
                <w:rFonts w:ascii="Arial" w:hAnsi="Arial" w:cs="Arial"/>
                <w:b/>
                <w:bCs/>
                <w:sz w:val="24"/>
                <w:szCs w:val="24"/>
              </w:rPr>
            </w:pPr>
          </w:p>
        </w:tc>
      </w:tr>
      <w:tr w:rsidR="00874CA0" w:rsidRPr="008160F7" w14:paraId="146604C1" w14:textId="77777777" w:rsidTr="002C26EF">
        <w:trPr>
          <w:trHeight w:val="474"/>
        </w:trPr>
        <w:tc>
          <w:tcPr>
            <w:tcW w:w="2865" w:type="dxa"/>
            <w:gridSpan w:val="5"/>
            <w:shd w:val="clear" w:color="auto" w:fill="auto"/>
            <w:vAlign w:val="center"/>
          </w:tcPr>
          <w:p w14:paraId="146604BF" w14:textId="77777777" w:rsidR="00874CA0" w:rsidRPr="008160F7" w:rsidRDefault="00874CA0" w:rsidP="005F6A1F">
            <w:pPr>
              <w:rPr>
                <w:rFonts w:ascii="Arial" w:hAnsi="Arial" w:cs="Arial"/>
                <w:sz w:val="24"/>
                <w:szCs w:val="24"/>
              </w:rPr>
            </w:pPr>
            <w:r w:rsidRPr="008160F7">
              <w:rPr>
                <w:rFonts w:ascii="Arial" w:hAnsi="Arial" w:cs="Arial"/>
                <w:sz w:val="24"/>
                <w:szCs w:val="24"/>
              </w:rPr>
              <w:t>Post Held (specify any additional allowances)</w:t>
            </w:r>
          </w:p>
        </w:tc>
        <w:tc>
          <w:tcPr>
            <w:tcW w:w="7625" w:type="dxa"/>
            <w:gridSpan w:val="23"/>
            <w:shd w:val="clear" w:color="auto" w:fill="auto"/>
            <w:vAlign w:val="center"/>
          </w:tcPr>
          <w:p w14:paraId="146604C0" w14:textId="77777777" w:rsidR="00874CA0" w:rsidRPr="008160F7" w:rsidRDefault="00874CA0" w:rsidP="005F6A1F">
            <w:pPr>
              <w:rPr>
                <w:rFonts w:ascii="Arial" w:hAnsi="Arial" w:cs="Arial"/>
                <w:b/>
                <w:bCs/>
                <w:sz w:val="24"/>
                <w:szCs w:val="24"/>
              </w:rPr>
            </w:pPr>
          </w:p>
        </w:tc>
      </w:tr>
      <w:tr w:rsidR="00874CA0" w:rsidRPr="008160F7" w14:paraId="146604C6" w14:textId="77777777" w:rsidTr="002C26EF">
        <w:trPr>
          <w:trHeight w:val="474"/>
        </w:trPr>
        <w:tc>
          <w:tcPr>
            <w:tcW w:w="2865" w:type="dxa"/>
            <w:gridSpan w:val="5"/>
            <w:shd w:val="clear" w:color="auto" w:fill="auto"/>
            <w:vAlign w:val="center"/>
          </w:tcPr>
          <w:p w14:paraId="146604C2" w14:textId="77777777" w:rsidR="00874CA0" w:rsidRPr="008160F7" w:rsidRDefault="00874CA0" w:rsidP="005F6A1F">
            <w:pPr>
              <w:rPr>
                <w:rFonts w:ascii="Arial" w:hAnsi="Arial" w:cs="Arial"/>
                <w:sz w:val="24"/>
                <w:szCs w:val="24"/>
              </w:rPr>
            </w:pPr>
            <w:r w:rsidRPr="008160F7">
              <w:rPr>
                <w:rFonts w:ascii="Arial" w:hAnsi="Arial" w:cs="Arial"/>
                <w:sz w:val="24"/>
                <w:szCs w:val="24"/>
              </w:rPr>
              <w:t>(If part-time, please give details)</w:t>
            </w:r>
          </w:p>
        </w:tc>
        <w:tc>
          <w:tcPr>
            <w:tcW w:w="4075" w:type="dxa"/>
            <w:gridSpan w:val="11"/>
            <w:shd w:val="clear" w:color="auto" w:fill="auto"/>
            <w:vAlign w:val="center"/>
          </w:tcPr>
          <w:p w14:paraId="146604C3" w14:textId="77777777" w:rsidR="00874CA0" w:rsidRPr="008160F7" w:rsidRDefault="00874CA0" w:rsidP="005F6A1F">
            <w:pPr>
              <w:rPr>
                <w:rFonts w:ascii="Arial" w:hAnsi="Arial" w:cs="Arial"/>
                <w:b/>
                <w:bCs/>
                <w:sz w:val="24"/>
                <w:szCs w:val="24"/>
              </w:rPr>
            </w:pPr>
          </w:p>
        </w:tc>
        <w:tc>
          <w:tcPr>
            <w:tcW w:w="1339" w:type="dxa"/>
            <w:gridSpan w:val="6"/>
            <w:shd w:val="clear" w:color="auto" w:fill="auto"/>
            <w:vAlign w:val="center"/>
          </w:tcPr>
          <w:p w14:paraId="146604C4" w14:textId="77777777" w:rsidR="00874CA0" w:rsidRPr="008160F7" w:rsidRDefault="00874CA0" w:rsidP="005F6A1F">
            <w:pPr>
              <w:rPr>
                <w:rFonts w:ascii="Arial" w:hAnsi="Arial" w:cs="Arial"/>
                <w:b/>
                <w:bCs/>
                <w:sz w:val="24"/>
                <w:szCs w:val="24"/>
              </w:rPr>
            </w:pPr>
            <w:r w:rsidRPr="008160F7">
              <w:rPr>
                <w:rFonts w:ascii="Arial" w:hAnsi="Arial" w:cs="Arial"/>
                <w:sz w:val="24"/>
                <w:szCs w:val="24"/>
              </w:rPr>
              <w:t>Date appointed</w:t>
            </w:r>
          </w:p>
        </w:tc>
        <w:tc>
          <w:tcPr>
            <w:tcW w:w="2211" w:type="dxa"/>
            <w:gridSpan w:val="6"/>
            <w:shd w:val="clear" w:color="auto" w:fill="auto"/>
            <w:vAlign w:val="center"/>
          </w:tcPr>
          <w:p w14:paraId="146604C5" w14:textId="77777777" w:rsidR="00874CA0" w:rsidRPr="008160F7" w:rsidRDefault="00874CA0" w:rsidP="005F6A1F">
            <w:pPr>
              <w:rPr>
                <w:rFonts w:ascii="Arial" w:hAnsi="Arial" w:cs="Arial"/>
                <w:b/>
                <w:bCs/>
                <w:sz w:val="24"/>
                <w:szCs w:val="24"/>
              </w:rPr>
            </w:pPr>
          </w:p>
        </w:tc>
      </w:tr>
      <w:tr w:rsidR="00874CA0" w:rsidRPr="008160F7" w14:paraId="146604C9" w14:textId="77777777" w:rsidTr="008160F7">
        <w:trPr>
          <w:trHeight w:val="474"/>
        </w:trPr>
        <w:tc>
          <w:tcPr>
            <w:tcW w:w="4133" w:type="dxa"/>
            <w:gridSpan w:val="8"/>
            <w:vMerge w:val="restart"/>
            <w:shd w:val="clear" w:color="auto" w:fill="auto"/>
            <w:vAlign w:val="center"/>
          </w:tcPr>
          <w:p w14:paraId="146604C7" w14:textId="77777777" w:rsidR="00874CA0" w:rsidRPr="008160F7" w:rsidRDefault="00874CA0" w:rsidP="005F6A1F">
            <w:pPr>
              <w:rPr>
                <w:rFonts w:ascii="Arial" w:hAnsi="Arial" w:cs="Arial"/>
                <w:b/>
                <w:bCs/>
                <w:sz w:val="24"/>
                <w:szCs w:val="24"/>
              </w:rPr>
            </w:pPr>
            <w:r w:rsidRPr="008160F7">
              <w:rPr>
                <w:rFonts w:ascii="Arial" w:hAnsi="Arial" w:cs="Arial"/>
                <w:sz w:val="24"/>
                <w:szCs w:val="24"/>
              </w:rPr>
              <w:t>Subjects, age groups taught and other responsibilities</w:t>
            </w:r>
          </w:p>
        </w:tc>
        <w:tc>
          <w:tcPr>
            <w:tcW w:w="6357" w:type="dxa"/>
            <w:gridSpan w:val="20"/>
            <w:shd w:val="clear" w:color="auto" w:fill="auto"/>
            <w:vAlign w:val="center"/>
          </w:tcPr>
          <w:p w14:paraId="146604C8" w14:textId="77777777" w:rsidR="00874CA0" w:rsidRPr="008160F7" w:rsidRDefault="00874CA0" w:rsidP="005F6A1F">
            <w:pPr>
              <w:rPr>
                <w:rFonts w:ascii="Arial" w:hAnsi="Arial" w:cs="Arial"/>
                <w:b/>
                <w:bCs/>
                <w:sz w:val="24"/>
                <w:szCs w:val="24"/>
              </w:rPr>
            </w:pPr>
          </w:p>
        </w:tc>
      </w:tr>
      <w:tr w:rsidR="00874CA0" w:rsidRPr="008160F7" w14:paraId="146604CC" w14:textId="77777777" w:rsidTr="008160F7">
        <w:trPr>
          <w:trHeight w:val="474"/>
        </w:trPr>
        <w:tc>
          <w:tcPr>
            <w:tcW w:w="4133" w:type="dxa"/>
            <w:gridSpan w:val="8"/>
            <w:vMerge/>
            <w:shd w:val="clear" w:color="auto" w:fill="auto"/>
            <w:vAlign w:val="center"/>
          </w:tcPr>
          <w:p w14:paraId="146604CA" w14:textId="77777777" w:rsidR="00874CA0" w:rsidRPr="008160F7" w:rsidRDefault="00874CA0" w:rsidP="005F6A1F">
            <w:pPr>
              <w:rPr>
                <w:rFonts w:ascii="Arial" w:hAnsi="Arial" w:cs="Arial"/>
                <w:sz w:val="24"/>
                <w:szCs w:val="24"/>
              </w:rPr>
            </w:pPr>
          </w:p>
        </w:tc>
        <w:tc>
          <w:tcPr>
            <w:tcW w:w="6357" w:type="dxa"/>
            <w:gridSpan w:val="20"/>
            <w:shd w:val="clear" w:color="auto" w:fill="auto"/>
            <w:vAlign w:val="center"/>
          </w:tcPr>
          <w:p w14:paraId="146604CB" w14:textId="77777777" w:rsidR="00874CA0" w:rsidRPr="008160F7" w:rsidRDefault="00874CA0" w:rsidP="005F6A1F">
            <w:pPr>
              <w:rPr>
                <w:rFonts w:ascii="Arial" w:hAnsi="Arial" w:cs="Arial"/>
                <w:b/>
                <w:bCs/>
                <w:sz w:val="24"/>
                <w:szCs w:val="24"/>
              </w:rPr>
            </w:pPr>
          </w:p>
        </w:tc>
      </w:tr>
      <w:tr w:rsidR="00874CA0" w:rsidRPr="008160F7" w14:paraId="146604CF" w14:textId="77777777" w:rsidTr="008160F7">
        <w:trPr>
          <w:trHeight w:val="474"/>
        </w:trPr>
        <w:tc>
          <w:tcPr>
            <w:tcW w:w="5449" w:type="dxa"/>
            <w:gridSpan w:val="13"/>
            <w:shd w:val="clear" w:color="auto" w:fill="auto"/>
            <w:vAlign w:val="center"/>
          </w:tcPr>
          <w:p w14:paraId="146604CD" w14:textId="77777777" w:rsidR="00874CA0" w:rsidRPr="008160F7" w:rsidRDefault="00874CA0" w:rsidP="005F6A1F">
            <w:pPr>
              <w:rPr>
                <w:rFonts w:ascii="Arial" w:hAnsi="Arial" w:cs="Arial"/>
                <w:b/>
                <w:bCs/>
                <w:sz w:val="24"/>
                <w:szCs w:val="24"/>
              </w:rPr>
            </w:pPr>
            <w:r w:rsidRPr="008160F7">
              <w:rPr>
                <w:rFonts w:ascii="Arial" w:hAnsi="Arial" w:cs="Arial"/>
                <w:sz w:val="24"/>
                <w:szCs w:val="24"/>
              </w:rPr>
              <w:t>Notice required and / or date available if appointed</w:t>
            </w:r>
          </w:p>
        </w:tc>
        <w:tc>
          <w:tcPr>
            <w:tcW w:w="5041" w:type="dxa"/>
            <w:gridSpan w:val="15"/>
            <w:shd w:val="clear" w:color="auto" w:fill="auto"/>
            <w:vAlign w:val="center"/>
          </w:tcPr>
          <w:p w14:paraId="146604CE" w14:textId="77777777" w:rsidR="00874CA0" w:rsidRPr="008160F7" w:rsidRDefault="00874CA0" w:rsidP="005F6A1F">
            <w:pPr>
              <w:rPr>
                <w:rFonts w:ascii="Arial" w:hAnsi="Arial" w:cs="Arial"/>
                <w:b/>
                <w:bCs/>
                <w:sz w:val="24"/>
                <w:szCs w:val="24"/>
              </w:rPr>
            </w:pPr>
          </w:p>
        </w:tc>
      </w:tr>
      <w:tr w:rsidR="00874CA0" w:rsidRPr="008160F7" w14:paraId="146604D2" w14:textId="77777777" w:rsidTr="008160F7">
        <w:trPr>
          <w:trHeight w:val="474"/>
        </w:trPr>
        <w:tc>
          <w:tcPr>
            <w:tcW w:w="5449" w:type="dxa"/>
            <w:gridSpan w:val="13"/>
            <w:shd w:val="clear" w:color="auto" w:fill="auto"/>
            <w:vAlign w:val="center"/>
          </w:tcPr>
          <w:p w14:paraId="146604D0" w14:textId="77777777" w:rsidR="00874CA0" w:rsidRPr="008160F7" w:rsidRDefault="00874CA0" w:rsidP="005F6A1F">
            <w:pPr>
              <w:rPr>
                <w:rFonts w:ascii="Arial" w:hAnsi="Arial" w:cs="Arial"/>
                <w:sz w:val="24"/>
                <w:szCs w:val="24"/>
              </w:rPr>
            </w:pPr>
            <w:r w:rsidRPr="008160F7">
              <w:rPr>
                <w:rFonts w:ascii="Arial" w:hAnsi="Arial" w:cs="Arial"/>
                <w:sz w:val="24"/>
                <w:szCs w:val="24"/>
              </w:rPr>
              <w:t>Current gross salary</w:t>
            </w:r>
          </w:p>
        </w:tc>
        <w:tc>
          <w:tcPr>
            <w:tcW w:w="5041" w:type="dxa"/>
            <w:gridSpan w:val="15"/>
            <w:shd w:val="clear" w:color="auto" w:fill="auto"/>
            <w:vAlign w:val="center"/>
          </w:tcPr>
          <w:p w14:paraId="146604D1" w14:textId="77777777" w:rsidR="00874CA0" w:rsidRPr="008160F7" w:rsidRDefault="00874CA0" w:rsidP="005F6A1F">
            <w:pPr>
              <w:rPr>
                <w:rFonts w:ascii="Arial" w:hAnsi="Arial" w:cs="Arial"/>
                <w:b/>
                <w:bCs/>
                <w:sz w:val="24"/>
                <w:szCs w:val="24"/>
              </w:rPr>
            </w:pPr>
            <w:r w:rsidRPr="008160F7">
              <w:rPr>
                <w:rFonts w:ascii="Arial" w:hAnsi="Arial" w:cs="Arial"/>
                <w:b/>
                <w:bCs/>
                <w:sz w:val="24"/>
                <w:szCs w:val="24"/>
              </w:rPr>
              <w:t>£</w:t>
            </w:r>
          </w:p>
        </w:tc>
      </w:tr>
      <w:tr w:rsidR="00874CA0" w:rsidRPr="008160F7" w14:paraId="146604D6" w14:textId="77777777" w:rsidTr="008160F7">
        <w:trPr>
          <w:trHeight w:val="474"/>
        </w:trPr>
        <w:tc>
          <w:tcPr>
            <w:tcW w:w="10490" w:type="dxa"/>
            <w:gridSpan w:val="28"/>
            <w:tcBorders>
              <w:bottom w:val="single" w:sz="4" w:space="0" w:color="BFBFBF" w:themeColor="background1" w:themeShade="BF"/>
            </w:tcBorders>
            <w:shd w:val="clear" w:color="auto" w:fill="D9D9D9" w:themeFill="background1" w:themeFillShade="D9"/>
            <w:vAlign w:val="center"/>
          </w:tcPr>
          <w:p w14:paraId="146604D3" w14:textId="77777777" w:rsidR="00874CA0" w:rsidRPr="008160F7" w:rsidRDefault="00874CA0" w:rsidP="00A37F17">
            <w:pPr>
              <w:rPr>
                <w:rFonts w:ascii="Arial" w:hAnsi="Arial" w:cs="Arial"/>
                <w:b/>
                <w:bCs/>
                <w:sz w:val="24"/>
                <w:szCs w:val="24"/>
              </w:rPr>
            </w:pPr>
            <w:r w:rsidRPr="008160F7">
              <w:rPr>
                <w:rFonts w:ascii="Arial" w:hAnsi="Arial" w:cs="Arial"/>
                <w:b/>
                <w:bCs/>
                <w:sz w:val="24"/>
                <w:szCs w:val="24"/>
              </w:rPr>
              <w:t>Previous experience</w:t>
            </w:r>
          </w:p>
          <w:p w14:paraId="146604D4" w14:textId="77777777" w:rsidR="00874CA0" w:rsidRPr="008160F7" w:rsidRDefault="00874CA0" w:rsidP="00402BEB">
            <w:pPr>
              <w:rPr>
                <w:rFonts w:ascii="Arial" w:hAnsi="Arial" w:cs="Arial"/>
                <w:bCs/>
                <w:sz w:val="24"/>
                <w:szCs w:val="24"/>
              </w:rPr>
            </w:pPr>
            <w:r w:rsidRPr="008160F7">
              <w:rPr>
                <w:rFonts w:ascii="Arial" w:hAnsi="Arial" w:cs="Arial"/>
                <w:bCs/>
                <w:sz w:val="24"/>
                <w:szCs w:val="24"/>
              </w:rPr>
              <w:t xml:space="preserve">If part-time appointment please state. </w:t>
            </w:r>
            <w:r w:rsidR="005531B1">
              <w:rPr>
                <w:rFonts w:ascii="Arial" w:hAnsi="Arial" w:cs="Arial"/>
                <w:bCs/>
                <w:sz w:val="24"/>
                <w:szCs w:val="24"/>
              </w:rPr>
              <w:t xml:space="preserve">You </w:t>
            </w:r>
            <w:r w:rsidR="000E155B" w:rsidRPr="005531B1">
              <w:rPr>
                <w:rFonts w:ascii="Arial" w:hAnsi="Arial" w:cs="Arial"/>
                <w:b/>
                <w:bCs/>
                <w:sz w:val="24"/>
                <w:szCs w:val="24"/>
              </w:rPr>
              <w:t>should not</w:t>
            </w:r>
            <w:r w:rsidRPr="008160F7">
              <w:rPr>
                <w:rFonts w:ascii="Arial" w:hAnsi="Arial" w:cs="Arial"/>
                <w:bCs/>
                <w:sz w:val="24"/>
                <w:szCs w:val="24"/>
              </w:rPr>
              <w:t xml:space="preserve"> </w:t>
            </w:r>
            <w:r w:rsidR="000E155B">
              <w:rPr>
                <w:rFonts w:ascii="Arial" w:hAnsi="Arial" w:cs="Arial"/>
                <w:bCs/>
                <w:sz w:val="24"/>
                <w:szCs w:val="24"/>
              </w:rPr>
              <w:t xml:space="preserve">provide a </w:t>
            </w:r>
            <w:r w:rsidRPr="008160F7">
              <w:rPr>
                <w:rFonts w:ascii="Arial" w:hAnsi="Arial" w:cs="Arial"/>
                <w:bCs/>
                <w:sz w:val="24"/>
                <w:szCs w:val="24"/>
              </w:rPr>
              <w:t xml:space="preserve">curriculum vitae </w:t>
            </w:r>
            <w:r w:rsidR="000E155B">
              <w:rPr>
                <w:rFonts w:ascii="Arial" w:hAnsi="Arial" w:cs="Arial"/>
                <w:bCs/>
                <w:sz w:val="24"/>
                <w:szCs w:val="24"/>
              </w:rPr>
              <w:t xml:space="preserve">as a </w:t>
            </w:r>
            <w:r w:rsidRPr="008160F7">
              <w:rPr>
                <w:rFonts w:ascii="Arial" w:hAnsi="Arial" w:cs="Arial"/>
                <w:bCs/>
                <w:sz w:val="24"/>
                <w:szCs w:val="24"/>
              </w:rPr>
              <w:t xml:space="preserve">substitution. </w:t>
            </w:r>
          </w:p>
          <w:p w14:paraId="146604D5" w14:textId="77777777" w:rsidR="00874CA0" w:rsidRPr="008160F7" w:rsidRDefault="00874CA0" w:rsidP="00402BEB">
            <w:pPr>
              <w:ind w:left="240" w:hanging="240"/>
              <w:rPr>
                <w:rFonts w:ascii="Arial" w:hAnsi="Arial" w:cs="Arial"/>
                <w:sz w:val="24"/>
                <w:szCs w:val="24"/>
              </w:rPr>
            </w:pPr>
            <w:r w:rsidRPr="008160F7">
              <w:rPr>
                <w:rFonts w:ascii="Arial" w:hAnsi="Arial" w:cs="Arial"/>
                <w:b/>
                <w:bCs/>
                <w:sz w:val="24"/>
                <w:szCs w:val="24"/>
              </w:rPr>
              <w:t>A continuous employment history is required from when you left full time education.</w:t>
            </w:r>
          </w:p>
        </w:tc>
      </w:tr>
      <w:tr w:rsidR="00874CA0" w:rsidRPr="008160F7" w14:paraId="146604D8" w14:textId="77777777" w:rsidTr="00A37F17">
        <w:trPr>
          <w:trHeight w:val="474"/>
        </w:trPr>
        <w:tc>
          <w:tcPr>
            <w:tcW w:w="10490" w:type="dxa"/>
            <w:gridSpan w:val="28"/>
            <w:tcBorders>
              <w:bottom w:val="single" w:sz="4" w:space="0" w:color="BFBFBF" w:themeColor="background1" w:themeShade="BF"/>
            </w:tcBorders>
            <w:shd w:val="clear" w:color="auto" w:fill="EAF1DD" w:themeFill="accent3" w:themeFillTint="33"/>
            <w:vAlign w:val="center"/>
          </w:tcPr>
          <w:p w14:paraId="146604D7" w14:textId="77777777" w:rsidR="00874CA0" w:rsidRPr="008160F7" w:rsidRDefault="00874CA0" w:rsidP="00A37F17">
            <w:pPr>
              <w:rPr>
                <w:rFonts w:ascii="Arial" w:hAnsi="Arial" w:cs="Arial"/>
                <w:sz w:val="24"/>
                <w:szCs w:val="24"/>
              </w:rPr>
            </w:pPr>
            <w:r w:rsidRPr="008160F7">
              <w:rPr>
                <w:rFonts w:ascii="Arial" w:hAnsi="Arial" w:cs="Arial"/>
                <w:b/>
                <w:bCs/>
                <w:sz w:val="24"/>
                <w:szCs w:val="24"/>
              </w:rPr>
              <w:t>Teaching (most recent employment first)</w:t>
            </w:r>
          </w:p>
        </w:tc>
      </w:tr>
      <w:tr w:rsidR="00874CA0" w:rsidRPr="008160F7" w14:paraId="146604E2" w14:textId="77777777" w:rsidTr="008160F7">
        <w:trPr>
          <w:trHeight w:val="474"/>
        </w:trPr>
        <w:tc>
          <w:tcPr>
            <w:tcW w:w="2695" w:type="dxa"/>
            <w:gridSpan w:val="4"/>
            <w:shd w:val="clear" w:color="auto" w:fill="auto"/>
            <w:vAlign w:val="center"/>
          </w:tcPr>
          <w:p w14:paraId="146604D9" w14:textId="77777777" w:rsidR="00874CA0" w:rsidRPr="008160F7" w:rsidRDefault="00874CA0" w:rsidP="005F6A1F">
            <w:pPr>
              <w:rPr>
                <w:rFonts w:ascii="Arial" w:hAnsi="Arial" w:cs="Arial"/>
                <w:b/>
                <w:bCs/>
                <w:sz w:val="24"/>
                <w:szCs w:val="24"/>
              </w:rPr>
            </w:pPr>
            <w:r w:rsidRPr="008160F7">
              <w:rPr>
                <w:rFonts w:ascii="Arial" w:hAnsi="Arial" w:cs="Arial"/>
                <w:sz w:val="24"/>
                <w:szCs w:val="24"/>
              </w:rPr>
              <w:t>Local Education Authority and School/College</w:t>
            </w:r>
          </w:p>
        </w:tc>
        <w:tc>
          <w:tcPr>
            <w:tcW w:w="1438" w:type="dxa"/>
            <w:gridSpan w:val="4"/>
            <w:shd w:val="clear" w:color="auto" w:fill="auto"/>
            <w:vAlign w:val="center"/>
          </w:tcPr>
          <w:p w14:paraId="146604DA"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 xml:space="preserve">Type of School </w:t>
            </w:r>
          </w:p>
        </w:tc>
        <w:tc>
          <w:tcPr>
            <w:tcW w:w="630" w:type="dxa"/>
            <w:gridSpan w:val="2"/>
            <w:shd w:val="clear" w:color="auto" w:fill="auto"/>
            <w:vAlign w:val="center"/>
          </w:tcPr>
          <w:p w14:paraId="146604DB"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No.</w:t>
            </w:r>
          </w:p>
          <w:p w14:paraId="146604DC"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on Roll</w:t>
            </w:r>
          </w:p>
        </w:tc>
        <w:tc>
          <w:tcPr>
            <w:tcW w:w="1425" w:type="dxa"/>
            <w:gridSpan w:val="4"/>
            <w:shd w:val="clear" w:color="auto" w:fill="auto"/>
            <w:vAlign w:val="center"/>
          </w:tcPr>
          <w:p w14:paraId="146604DD"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Age Range</w:t>
            </w:r>
          </w:p>
        </w:tc>
        <w:tc>
          <w:tcPr>
            <w:tcW w:w="1425" w:type="dxa"/>
            <w:gridSpan w:val="5"/>
            <w:shd w:val="clear" w:color="auto" w:fill="auto"/>
            <w:vAlign w:val="center"/>
          </w:tcPr>
          <w:p w14:paraId="146604DE"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Status of Post, subjects taught</w:t>
            </w:r>
          </w:p>
        </w:tc>
        <w:tc>
          <w:tcPr>
            <w:tcW w:w="1455" w:type="dxa"/>
            <w:gridSpan w:val="6"/>
            <w:shd w:val="clear" w:color="auto" w:fill="auto"/>
            <w:vAlign w:val="center"/>
          </w:tcPr>
          <w:p w14:paraId="146604DF"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Reason for Leaving</w:t>
            </w:r>
          </w:p>
        </w:tc>
        <w:tc>
          <w:tcPr>
            <w:tcW w:w="1422" w:type="dxa"/>
            <w:gridSpan w:val="3"/>
            <w:shd w:val="clear" w:color="auto" w:fill="auto"/>
            <w:vAlign w:val="center"/>
          </w:tcPr>
          <w:p w14:paraId="146604E0"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Inclusive Period</w:t>
            </w:r>
          </w:p>
          <w:p w14:paraId="146604E1" w14:textId="77777777" w:rsidR="00874CA0" w:rsidRPr="008160F7" w:rsidRDefault="00874CA0" w:rsidP="00A37F17">
            <w:pPr>
              <w:jc w:val="center"/>
              <w:rPr>
                <w:rFonts w:ascii="Arial" w:hAnsi="Arial" w:cs="Arial"/>
                <w:sz w:val="24"/>
                <w:szCs w:val="24"/>
              </w:rPr>
            </w:pPr>
            <w:r w:rsidRPr="008160F7">
              <w:rPr>
                <w:rFonts w:ascii="Arial" w:hAnsi="Arial" w:cs="Arial"/>
                <w:sz w:val="24"/>
                <w:szCs w:val="24"/>
              </w:rPr>
              <w:t>(month &amp; year)</w:t>
            </w:r>
          </w:p>
        </w:tc>
      </w:tr>
      <w:tr w:rsidR="00874CA0" w:rsidRPr="008160F7" w14:paraId="146604EB" w14:textId="77777777" w:rsidTr="008160F7">
        <w:trPr>
          <w:trHeight w:hRule="exact" w:val="851"/>
        </w:trPr>
        <w:tc>
          <w:tcPr>
            <w:tcW w:w="2695" w:type="dxa"/>
            <w:gridSpan w:val="4"/>
            <w:shd w:val="clear" w:color="auto" w:fill="auto"/>
            <w:vAlign w:val="center"/>
          </w:tcPr>
          <w:p w14:paraId="146604E3" w14:textId="77777777" w:rsidR="00874CA0" w:rsidRPr="008160F7" w:rsidRDefault="00874CA0" w:rsidP="005F6A1F">
            <w:pPr>
              <w:rPr>
                <w:rFonts w:ascii="Arial" w:hAnsi="Arial" w:cs="Arial"/>
                <w:sz w:val="24"/>
                <w:szCs w:val="24"/>
              </w:rPr>
            </w:pPr>
          </w:p>
        </w:tc>
        <w:tc>
          <w:tcPr>
            <w:tcW w:w="1438" w:type="dxa"/>
            <w:gridSpan w:val="4"/>
            <w:shd w:val="clear" w:color="auto" w:fill="auto"/>
            <w:vAlign w:val="center"/>
          </w:tcPr>
          <w:p w14:paraId="146604E4" w14:textId="77777777" w:rsidR="00874CA0" w:rsidRPr="008160F7" w:rsidRDefault="00874CA0" w:rsidP="00A37F17">
            <w:pPr>
              <w:jc w:val="center"/>
              <w:rPr>
                <w:rFonts w:ascii="Arial" w:hAnsi="Arial" w:cs="Arial"/>
                <w:sz w:val="24"/>
                <w:szCs w:val="24"/>
              </w:rPr>
            </w:pPr>
          </w:p>
        </w:tc>
        <w:tc>
          <w:tcPr>
            <w:tcW w:w="630" w:type="dxa"/>
            <w:gridSpan w:val="2"/>
            <w:shd w:val="clear" w:color="auto" w:fill="auto"/>
            <w:vAlign w:val="center"/>
          </w:tcPr>
          <w:p w14:paraId="146604E5" w14:textId="77777777" w:rsidR="00874CA0" w:rsidRPr="008160F7" w:rsidRDefault="00874CA0" w:rsidP="00A37F17">
            <w:pPr>
              <w:jc w:val="center"/>
              <w:rPr>
                <w:rFonts w:ascii="Arial" w:hAnsi="Arial" w:cs="Arial"/>
                <w:sz w:val="24"/>
                <w:szCs w:val="24"/>
              </w:rPr>
            </w:pPr>
          </w:p>
        </w:tc>
        <w:tc>
          <w:tcPr>
            <w:tcW w:w="1425" w:type="dxa"/>
            <w:gridSpan w:val="4"/>
            <w:shd w:val="clear" w:color="auto" w:fill="auto"/>
            <w:vAlign w:val="center"/>
          </w:tcPr>
          <w:p w14:paraId="146604E6" w14:textId="77777777" w:rsidR="00874CA0" w:rsidRPr="008160F7" w:rsidRDefault="00874CA0" w:rsidP="00A37F17">
            <w:pPr>
              <w:jc w:val="center"/>
              <w:rPr>
                <w:rFonts w:ascii="Arial" w:hAnsi="Arial" w:cs="Arial"/>
                <w:sz w:val="24"/>
                <w:szCs w:val="24"/>
              </w:rPr>
            </w:pPr>
          </w:p>
        </w:tc>
        <w:tc>
          <w:tcPr>
            <w:tcW w:w="1425" w:type="dxa"/>
            <w:gridSpan w:val="5"/>
            <w:shd w:val="clear" w:color="auto" w:fill="auto"/>
            <w:vAlign w:val="center"/>
          </w:tcPr>
          <w:p w14:paraId="146604E7" w14:textId="77777777" w:rsidR="00874CA0" w:rsidRPr="008160F7" w:rsidRDefault="00874CA0" w:rsidP="00A37F17">
            <w:pPr>
              <w:jc w:val="center"/>
              <w:rPr>
                <w:rFonts w:ascii="Arial" w:hAnsi="Arial" w:cs="Arial"/>
                <w:sz w:val="24"/>
                <w:szCs w:val="24"/>
              </w:rPr>
            </w:pPr>
          </w:p>
        </w:tc>
        <w:tc>
          <w:tcPr>
            <w:tcW w:w="1455" w:type="dxa"/>
            <w:gridSpan w:val="6"/>
            <w:shd w:val="clear" w:color="auto" w:fill="auto"/>
            <w:vAlign w:val="center"/>
          </w:tcPr>
          <w:p w14:paraId="146604E8" w14:textId="77777777" w:rsidR="00874CA0" w:rsidRPr="008160F7" w:rsidRDefault="00874CA0" w:rsidP="00A37F17">
            <w:pPr>
              <w:jc w:val="center"/>
              <w:rPr>
                <w:rFonts w:ascii="Arial" w:hAnsi="Arial" w:cs="Arial"/>
                <w:sz w:val="24"/>
                <w:szCs w:val="24"/>
              </w:rPr>
            </w:pPr>
          </w:p>
        </w:tc>
        <w:tc>
          <w:tcPr>
            <w:tcW w:w="704" w:type="dxa"/>
            <w:gridSpan w:val="2"/>
            <w:shd w:val="clear" w:color="auto" w:fill="auto"/>
            <w:vAlign w:val="center"/>
          </w:tcPr>
          <w:p w14:paraId="146604E9" w14:textId="77777777" w:rsidR="00874CA0" w:rsidRPr="008160F7" w:rsidRDefault="00874CA0" w:rsidP="00A37F17">
            <w:pPr>
              <w:jc w:val="center"/>
              <w:rPr>
                <w:rFonts w:ascii="Arial" w:hAnsi="Arial" w:cs="Arial"/>
                <w:sz w:val="24"/>
                <w:szCs w:val="24"/>
              </w:rPr>
            </w:pPr>
          </w:p>
        </w:tc>
        <w:tc>
          <w:tcPr>
            <w:tcW w:w="718" w:type="dxa"/>
            <w:shd w:val="clear" w:color="auto" w:fill="auto"/>
            <w:vAlign w:val="center"/>
          </w:tcPr>
          <w:p w14:paraId="146604EA" w14:textId="77777777" w:rsidR="00874CA0" w:rsidRPr="008160F7" w:rsidRDefault="00874CA0" w:rsidP="00A37F17">
            <w:pPr>
              <w:jc w:val="center"/>
              <w:rPr>
                <w:rFonts w:ascii="Arial" w:hAnsi="Arial" w:cs="Arial"/>
                <w:sz w:val="24"/>
                <w:szCs w:val="24"/>
              </w:rPr>
            </w:pPr>
          </w:p>
        </w:tc>
      </w:tr>
      <w:tr w:rsidR="00874CA0" w:rsidRPr="008160F7" w14:paraId="146604F4" w14:textId="77777777" w:rsidTr="008160F7">
        <w:trPr>
          <w:trHeight w:hRule="exact" w:val="851"/>
        </w:trPr>
        <w:tc>
          <w:tcPr>
            <w:tcW w:w="2695" w:type="dxa"/>
            <w:gridSpan w:val="4"/>
            <w:shd w:val="clear" w:color="auto" w:fill="auto"/>
            <w:vAlign w:val="center"/>
          </w:tcPr>
          <w:p w14:paraId="146604EC" w14:textId="77777777" w:rsidR="00874CA0" w:rsidRPr="008160F7" w:rsidRDefault="00874CA0" w:rsidP="005F6A1F">
            <w:pPr>
              <w:rPr>
                <w:rFonts w:ascii="Arial" w:hAnsi="Arial" w:cs="Arial"/>
                <w:sz w:val="24"/>
                <w:szCs w:val="24"/>
              </w:rPr>
            </w:pPr>
          </w:p>
        </w:tc>
        <w:tc>
          <w:tcPr>
            <w:tcW w:w="1438" w:type="dxa"/>
            <w:gridSpan w:val="4"/>
            <w:shd w:val="clear" w:color="auto" w:fill="auto"/>
            <w:vAlign w:val="center"/>
          </w:tcPr>
          <w:p w14:paraId="146604ED" w14:textId="77777777" w:rsidR="00874CA0" w:rsidRPr="008160F7" w:rsidRDefault="00874CA0" w:rsidP="00A37F17">
            <w:pPr>
              <w:jc w:val="center"/>
              <w:rPr>
                <w:rFonts w:ascii="Arial" w:hAnsi="Arial" w:cs="Arial"/>
                <w:sz w:val="24"/>
                <w:szCs w:val="24"/>
              </w:rPr>
            </w:pPr>
          </w:p>
        </w:tc>
        <w:tc>
          <w:tcPr>
            <w:tcW w:w="630" w:type="dxa"/>
            <w:gridSpan w:val="2"/>
            <w:shd w:val="clear" w:color="auto" w:fill="auto"/>
            <w:vAlign w:val="center"/>
          </w:tcPr>
          <w:p w14:paraId="146604EE" w14:textId="77777777" w:rsidR="00874CA0" w:rsidRPr="008160F7" w:rsidRDefault="00874CA0" w:rsidP="00A37F17">
            <w:pPr>
              <w:jc w:val="center"/>
              <w:rPr>
                <w:rFonts w:ascii="Arial" w:hAnsi="Arial" w:cs="Arial"/>
                <w:sz w:val="24"/>
                <w:szCs w:val="24"/>
              </w:rPr>
            </w:pPr>
          </w:p>
        </w:tc>
        <w:tc>
          <w:tcPr>
            <w:tcW w:w="1425" w:type="dxa"/>
            <w:gridSpan w:val="4"/>
            <w:shd w:val="clear" w:color="auto" w:fill="auto"/>
            <w:vAlign w:val="center"/>
          </w:tcPr>
          <w:p w14:paraId="146604EF" w14:textId="77777777" w:rsidR="00874CA0" w:rsidRPr="008160F7" w:rsidRDefault="00874CA0" w:rsidP="00A37F17">
            <w:pPr>
              <w:jc w:val="center"/>
              <w:rPr>
                <w:rFonts w:ascii="Arial" w:hAnsi="Arial" w:cs="Arial"/>
                <w:sz w:val="24"/>
                <w:szCs w:val="24"/>
              </w:rPr>
            </w:pPr>
          </w:p>
        </w:tc>
        <w:tc>
          <w:tcPr>
            <w:tcW w:w="1425" w:type="dxa"/>
            <w:gridSpan w:val="5"/>
            <w:shd w:val="clear" w:color="auto" w:fill="auto"/>
            <w:vAlign w:val="center"/>
          </w:tcPr>
          <w:p w14:paraId="146604F0" w14:textId="77777777" w:rsidR="00874CA0" w:rsidRPr="008160F7" w:rsidRDefault="00874CA0" w:rsidP="00A37F17">
            <w:pPr>
              <w:jc w:val="center"/>
              <w:rPr>
                <w:rFonts w:ascii="Arial" w:hAnsi="Arial" w:cs="Arial"/>
                <w:sz w:val="24"/>
                <w:szCs w:val="24"/>
              </w:rPr>
            </w:pPr>
          </w:p>
        </w:tc>
        <w:tc>
          <w:tcPr>
            <w:tcW w:w="1455" w:type="dxa"/>
            <w:gridSpan w:val="6"/>
            <w:shd w:val="clear" w:color="auto" w:fill="auto"/>
            <w:vAlign w:val="center"/>
          </w:tcPr>
          <w:p w14:paraId="146604F1" w14:textId="77777777" w:rsidR="00874CA0" w:rsidRPr="008160F7" w:rsidRDefault="00874CA0" w:rsidP="00A37F17">
            <w:pPr>
              <w:jc w:val="center"/>
              <w:rPr>
                <w:rFonts w:ascii="Arial" w:hAnsi="Arial" w:cs="Arial"/>
                <w:sz w:val="24"/>
                <w:szCs w:val="24"/>
              </w:rPr>
            </w:pPr>
          </w:p>
        </w:tc>
        <w:tc>
          <w:tcPr>
            <w:tcW w:w="704" w:type="dxa"/>
            <w:gridSpan w:val="2"/>
            <w:shd w:val="clear" w:color="auto" w:fill="auto"/>
            <w:vAlign w:val="center"/>
          </w:tcPr>
          <w:p w14:paraId="146604F2" w14:textId="77777777" w:rsidR="00874CA0" w:rsidRPr="008160F7" w:rsidRDefault="00874CA0" w:rsidP="00A37F17">
            <w:pPr>
              <w:jc w:val="center"/>
              <w:rPr>
                <w:rFonts w:ascii="Arial" w:hAnsi="Arial" w:cs="Arial"/>
                <w:sz w:val="24"/>
                <w:szCs w:val="24"/>
              </w:rPr>
            </w:pPr>
          </w:p>
        </w:tc>
        <w:tc>
          <w:tcPr>
            <w:tcW w:w="718" w:type="dxa"/>
            <w:shd w:val="clear" w:color="auto" w:fill="auto"/>
            <w:vAlign w:val="center"/>
          </w:tcPr>
          <w:p w14:paraId="146604F3" w14:textId="77777777" w:rsidR="00874CA0" w:rsidRPr="008160F7" w:rsidRDefault="00874CA0" w:rsidP="00A37F17">
            <w:pPr>
              <w:jc w:val="center"/>
              <w:rPr>
                <w:rFonts w:ascii="Arial" w:hAnsi="Arial" w:cs="Arial"/>
                <w:sz w:val="24"/>
                <w:szCs w:val="24"/>
              </w:rPr>
            </w:pPr>
          </w:p>
        </w:tc>
      </w:tr>
      <w:tr w:rsidR="00874CA0" w:rsidRPr="008160F7" w14:paraId="146604FD" w14:textId="77777777" w:rsidTr="008160F7">
        <w:trPr>
          <w:trHeight w:hRule="exact" w:val="851"/>
        </w:trPr>
        <w:tc>
          <w:tcPr>
            <w:tcW w:w="2695" w:type="dxa"/>
            <w:gridSpan w:val="4"/>
            <w:shd w:val="clear" w:color="auto" w:fill="auto"/>
            <w:vAlign w:val="center"/>
          </w:tcPr>
          <w:p w14:paraId="146604F5" w14:textId="77777777" w:rsidR="00874CA0" w:rsidRPr="008160F7" w:rsidRDefault="00874CA0" w:rsidP="005F6A1F">
            <w:pPr>
              <w:rPr>
                <w:rFonts w:ascii="Arial" w:hAnsi="Arial" w:cs="Arial"/>
                <w:sz w:val="24"/>
                <w:szCs w:val="24"/>
              </w:rPr>
            </w:pPr>
          </w:p>
        </w:tc>
        <w:tc>
          <w:tcPr>
            <w:tcW w:w="1438" w:type="dxa"/>
            <w:gridSpan w:val="4"/>
            <w:shd w:val="clear" w:color="auto" w:fill="auto"/>
            <w:vAlign w:val="center"/>
          </w:tcPr>
          <w:p w14:paraId="146604F6" w14:textId="77777777" w:rsidR="00874CA0" w:rsidRPr="008160F7" w:rsidRDefault="00874CA0" w:rsidP="00A37F17">
            <w:pPr>
              <w:jc w:val="center"/>
              <w:rPr>
                <w:rFonts w:ascii="Arial" w:hAnsi="Arial" w:cs="Arial"/>
                <w:sz w:val="24"/>
                <w:szCs w:val="24"/>
              </w:rPr>
            </w:pPr>
          </w:p>
        </w:tc>
        <w:tc>
          <w:tcPr>
            <w:tcW w:w="630" w:type="dxa"/>
            <w:gridSpan w:val="2"/>
            <w:shd w:val="clear" w:color="auto" w:fill="auto"/>
            <w:vAlign w:val="center"/>
          </w:tcPr>
          <w:p w14:paraId="146604F7" w14:textId="77777777" w:rsidR="00874CA0" w:rsidRPr="008160F7" w:rsidRDefault="00874CA0" w:rsidP="00A37F17">
            <w:pPr>
              <w:jc w:val="center"/>
              <w:rPr>
                <w:rFonts w:ascii="Arial" w:hAnsi="Arial" w:cs="Arial"/>
                <w:sz w:val="24"/>
                <w:szCs w:val="24"/>
              </w:rPr>
            </w:pPr>
          </w:p>
        </w:tc>
        <w:tc>
          <w:tcPr>
            <w:tcW w:w="1425" w:type="dxa"/>
            <w:gridSpan w:val="4"/>
            <w:shd w:val="clear" w:color="auto" w:fill="auto"/>
            <w:vAlign w:val="center"/>
          </w:tcPr>
          <w:p w14:paraId="146604F8" w14:textId="77777777" w:rsidR="00874CA0" w:rsidRPr="008160F7" w:rsidRDefault="00874CA0" w:rsidP="00A37F17">
            <w:pPr>
              <w:jc w:val="center"/>
              <w:rPr>
                <w:rFonts w:ascii="Arial" w:hAnsi="Arial" w:cs="Arial"/>
                <w:sz w:val="24"/>
                <w:szCs w:val="24"/>
              </w:rPr>
            </w:pPr>
          </w:p>
        </w:tc>
        <w:tc>
          <w:tcPr>
            <w:tcW w:w="1425" w:type="dxa"/>
            <w:gridSpan w:val="5"/>
            <w:shd w:val="clear" w:color="auto" w:fill="auto"/>
            <w:vAlign w:val="center"/>
          </w:tcPr>
          <w:p w14:paraId="146604F9" w14:textId="77777777" w:rsidR="00874CA0" w:rsidRPr="008160F7" w:rsidRDefault="00874CA0" w:rsidP="00A37F17">
            <w:pPr>
              <w:jc w:val="center"/>
              <w:rPr>
                <w:rFonts w:ascii="Arial" w:hAnsi="Arial" w:cs="Arial"/>
                <w:sz w:val="24"/>
                <w:szCs w:val="24"/>
              </w:rPr>
            </w:pPr>
          </w:p>
        </w:tc>
        <w:tc>
          <w:tcPr>
            <w:tcW w:w="1455" w:type="dxa"/>
            <w:gridSpan w:val="6"/>
            <w:shd w:val="clear" w:color="auto" w:fill="auto"/>
            <w:vAlign w:val="center"/>
          </w:tcPr>
          <w:p w14:paraId="146604FA" w14:textId="77777777" w:rsidR="00874CA0" w:rsidRPr="008160F7" w:rsidRDefault="00874CA0" w:rsidP="00A37F17">
            <w:pPr>
              <w:jc w:val="center"/>
              <w:rPr>
                <w:rFonts w:ascii="Arial" w:hAnsi="Arial" w:cs="Arial"/>
                <w:sz w:val="24"/>
                <w:szCs w:val="24"/>
              </w:rPr>
            </w:pPr>
          </w:p>
        </w:tc>
        <w:tc>
          <w:tcPr>
            <w:tcW w:w="704" w:type="dxa"/>
            <w:gridSpan w:val="2"/>
            <w:shd w:val="clear" w:color="auto" w:fill="auto"/>
            <w:vAlign w:val="center"/>
          </w:tcPr>
          <w:p w14:paraId="146604FB" w14:textId="77777777" w:rsidR="00874CA0" w:rsidRPr="008160F7" w:rsidRDefault="00874CA0" w:rsidP="00A37F17">
            <w:pPr>
              <w:jc w:val="center"/>
              <w:rPr>
                <w:rFonts w:ascii="Arial" w:hAnsi="Arial" w:cs="Arial"/>
                <w:sz w:val="24"/>
                <w:szCs w:val="24"/>
              </w:rPr>
            </w:pPr>
          </w:p>
        </w:tc>
        <w:tc>
          <w:tcPr>
            <w:tcW w:w="718" w:type="dxa"/>
            <w:shd w:val="clear" w:color="auto" w:fill="auto"/>
            <w:vAlign w:val="center"/>
          </w:tcPr>
          <w:p w14:paraId="146604FC" w14:textId="77777777" w:rsidR="00874CA0" w:rsidRPr="008160F7" w:rsidRDefault="00874CA0" w:rsidP="00A37F17">
            <w:pPr>
              <w:jc w:val="center"/>
              <w:rPr>
                <w:rFonts w:ascii="Arial" w:hAnsi="Arial" w:cs="Arial"/>
                <w:sz w:val="24"/>
                <w:szCs w:val="24"/>
              </w:rPr>
            </w:pPr>
          </w:p>
        </w:tc>
      </w:tr>
      <w:tr w:rsidR="00874CA0" w:rsidRPr="008160F7" w14:paraId="14660506" w14:textId="77777777" w:rsidTr="008160F7">
        <w:trPr>
          <w:trHeight w:hRule="exact" w:val="851"/>
        </w:trPr>
        <w:tc>
          <w:tcPr>
            <w:tcW w:w="2695" w:type="dxa"/>
            <w:gridSpan w:val="4"/>
            <w:shd w:val="clear" w:color="auto" w:fill="auto"/>
            <w:vAlign w:val="center"/>
          </w:tcPr>
          <w:p w14:paraId="146604FE" w14:textId="77777777" w:rsidR="00874CA0" w:rsidRPr="008160F7" w:rsidRDefault="00874CA0" w:rsidP="005F6A1F">
            <w:pPr>
              <w:rPr>
                <w:rFonts w:ascii="Arial" w:hAnsi="Arial" w:cs="Arial"/>
                <w:sz w:val="24"/>
                <w:szCs w:val="24"/>
              </w:rPr>
            </w:pPr>
          </w:p>
        </w:tc>
        <w:tc>
          <w:tcPr>
            <w:tcW w:w="1438" w:type="dxa"/>
            <w:gridSpan w:val="4"/>
            <w:shd w:val="clear" w:color="auto" w:fill="auto"/>
            <w:vAlign w:val="center"/>
          </w:tcPr>
          <w:p w14:paraId="146604FF" w14:textId="77777777" w:rsidR="00874CA0" w:rsidRPr="008160F7" w:rsidRDefault="00874CA0" w:rsidP="00A37F17">
            <w:pPr>
              <w:jc w:val="center"/>
              <w:rPr>
                <w:rFonts w:ascii="Arial" w:hAnsi="Arial" w:cs="Arial"/>
                <w:sz w:val="24"/>
                <w:szCs w:val="24"/>
              </w:rPr>
            </w:pPr>
          </w:p>
        </w:tc>
        <w:tc>
          <w:tcPr>
            <w:tcW w:w="630" w:type="dxa"/>
            <w:gridSpan w:val="2"/>
            <w:shd w:val="clear" w:color="auto" w:fill="auto"/>
            <w:vAlign w:val="center"/>
          </w:tcPr>
          <w:p w14:paraId="14660500" w14:textId="77777777" w:rsidR="00874CA0" w:rsidRPr="008160F7" w:rsidRDefault="00874CA0" w:rsidP="00A37F17">
            <w:pPr>
              <w:jc w:val="center"/>
              <w:rPr>
                <w:rFonts w:ascii="Arial" w:hAnsi="Arial" w:cs="Arial"/>
                <w:sz w:val="24"/>
                <w:szCs w:val="24"/>
              </w:rPr>
            </w:pPr>
          </w:p>
        </w:tc>
        <w:tc>
          <w:tcPr>
            <w:tcW w:w="1425" w:type="dxa"/>
            <w:gridSpan w:val="4"/>
            <w:shd w:val="clear" w:color="auto" w:fill="auto"/>
            <w:vAlign w:val="center"/>
          </w:tcPr>
          <w:p w14:paraId="14660501" w14:textId="77777777" w:rsidR="00874CA0" w:rsidRPr="008160F7" w:rsidRDefault="00874CA0" w:rsidP="00A37F17">
            <w:pPr>
              <w:jc w:val="center"/>
              <w:rPr>
                <w:rFonts w:ascii="Arial" w:hAnsi="Arial" w:cs="Arial"/>
                <w:sz w:val="24"/>
                <w:szCs w:val="24"/>
              </w:rPr>
            </w:pPr>
          </w:p>
        </w:tc>
        <w:tc>
          <w:tcPr>
            <w:tcW w:w="1425" w:type="dxa"/>
            <w:gridSpan w:val="5"/>
            <w:shd w:val="clear" w:color="auto" w:fill="auto"/>
            <w:vAlign w:val="center"/>
          </w:tcPr>
          <w:p w14:paraId="14660502" w14:textId="77777777" w:rsidR="00874CA0" w:rsidRPr="008160F7" w:rsidRDefault="00874CA0" w:rsidP="00A37F17">
            <w:pPr>
              <w:jc w:val="center"/>
              <w:rPr>
                <w:rFonts w:ascii="Arial" w:hAnsi="Arial" w:cs="Arial"/>
                <w:sz w:val="24"/>
                <w:szCs w:val="24"/>
              </w:rPr>
            </w:pPr>
          </w:p>
        </w:tc>
        <w:tc>
          <w:tcPr>
            <w:tcW w:w="1455" w:type="dxa"/>
            <w:gridSpan w:val="6"/>
            <w:shd w:val="clear" w:color="auto" w:fill="auto"/>
            <w:vAlign w:val="center"/>
          </w:tcPr>
          <w:p w14:paraId="14660503" w14:textId="77777777" w:rsidR="00874CA0" w:rsidRPr="008160F7" w:rsidRDefault="00874CA0" w:rsidP="00A37F17">
            <w:pPr>
              <w:jc w:val="center"/>
              <w:rPr>
                <w:rFonts w:ascii="Arial" w:hAnsi="Arial" w:cs="Arial"/>
                <w:sz w:val="24"/>
                <w:szCs w:val="24"/>
              </w:rPr>
            </w:pPr>
          </w:p>
        </w:tc>
        <w:tc>
          <w:tcPr>
            <w:tcW w:w="704" w:type="dxa"/>
            <w:gridSpan w:val="2"/>
            <w:shd w:val="clear" w:color="auto" w:fill="auto"/>
            <w:vAlign w:val="center"/>
          </w:tcPr>
          <w:p w14:paraId="14660504" w14:textId="77777777" w:rsidR="00874CA0" w:rsidRPr="008160F7" w:rsidRDefault="00874CA0" w:rsidP="00A37F17">
            <w:pPr>
              <w:jc w:val="center"/>
              <w:rPr>
                <w:rFonts w:ascii="Arial" w:hAnsi="Arial" w:cs="Arial"/>
                <w:sz w:val="24"/>
                <w:szCs w:val="24"/>
              </w:rPr>
            </w:pPr>
          </w:p>
        </w:tc>
        <w:tc>
          <w:tcPr>
            <w:tcW w:w="718" w:type="dxa"/>
            <w:shd w:val="clear" w:color="auto" w:fill="auto"/>
            <w:vAlign w:val="center"/>
          </w:tcPr>
          <w:p w14:paraId="14660505" w14:textId="77777777" w:rsidR="00874CA0" w:rsidRPr="008160F7" w:rsidRDefault="00874CA0" w:rsidP="00A37F17">
            <w:pPr>
              <w:jc w:val="center"/>
              <w:rPr>
                <w:rFonts w:ascii="Arial" w:hAnsi="Arial" w:cs="Arial"/>
                <w:sz w:val="24"/>
                <w:szCs w:val="24"/>
              </w:rPr>
            </w:pPr>
          </w:p>
        </w:tc>
      </w:tr>
      <w:tr w:rsidR="00874CA0" w:rsidRPr="008160F7" w14:paraId="1466050F" w14:textId="77777777" w:rsidTr="008160F7">
        <w:trPr>
          <w:trHeight w:hRule="exact" w:val="851"/>
        </w:trPr>
        <w:tc>
          <w:tcPr>
            <w:tcW w:w="2695" w:type="dxa"/>
            <w:gridSpan w:val="4"/>
            <w:shd w:val="clear" w:color="auto" w:fill="auto"/>
            <w:vAlign w:val="center"/>
          </w:tcPr>
          <w:p w14:paraId="14660507" w14:textId="77777777" w:rsidR="00874CA0" w:rsidRPr="008160F7" w:rsidRDefault="00874CA0" w:rsidP="005F6A1F">
            <w:pPr>
              <w:rPr>
                <w:rFonts w:ascii="Arial" w:hAnsi="Arial" w:cs="Arial"/>
                <w:sz w:val="24"/>
                <w:szCs w:val="24"/>
              </w:rPr>
            </w:pPr>
          </w:p>
        </w:tc>
        <w:tc>
          <w:tcPr>
            <w:tcW w:w="1438" w:type="dxa"/>
            <w:gridSpan w:val="4"/>
            <w:shd w:val="clear" w:color="auto" w:fill="auto"/>
            <w:vAlign w:val="center"/>
          </w:tcPr>
          <w:p w14:paraId="14660508" w14:textId="77777777" w:rsidR="00874CA0" w:rsidRPr="008160F7" w:rsidRDefault="00874CA0" w:rsidP="00A37F17">
            <w:pPr>
              <w:jc w:val="center"/>
              <w:rPr>
                <w:rFonts w:ascii="Arial" w:hAnsi="Arial" w:cs="Arial"/>
                <w:sz w:val="24"/>
                <w:szCs w:val="24"/>
              </w:rPr>
            </w:pPr>
          </w:p>
        </w:tc>
        <w:tc>
          <w:tcPr>
            <w:tcW w:w="630" w:type="dxa"/>
            <w:gridSpan w:val="2"/>
            <w:shd w:val="clear" w:color="auto" w:fill="auto"/>
            <w:vAlign w:val="center"/>
          </w:tcPr>
          <w:p w14:paraId="14660509" w14:textId="77777777" w:rsidR="00874CA0" w:rsidRPr="008160F7" w:rsidRDefault="00874CA0" w:rsidP="00A37F17">
            <w:pPr>
              <w:jc w:val="center"/>
              <w:rPr>
                <w:rFonts w:ascii="Arial" w:hAnsi="Arial" w:cs="Arial"/>
                <w:sz w:val="24"/>
                <w:szCs w:val="24"/>
              </w:rPr>
            </w:pPr>
          </w:p>
        </w:tc>
        <w:tc>
          <w:tcPr>
            <w:tcW w:w="1425" w:type="dxa"/>
            <w:gridSpan w:val="4"/>
            <w:shd w:val="clear" w:color="auto" w:fill="auto"/>
            <w:vAlign w:val="center"/>
          </w:tcPr>
          <w:p w14:paraId="1466050A" w14:textId="77777777" w:rsidR="00874CA0" w:rsidRPr="008160F7" w:rsidRDefault="00874CA0" w:rsidP="00A37F17">
            <w:pPr>
              <w:jc w:val="center"/>
              <w:rPr>
                <w:rFonts w:ascii="Arial" w:hAnsi="Arial" w:cs="Arial"/>
                <w:sz w:val="24"/>
                <w:szCs w:val="24"/>
              </w:rPr>
            </w:pPr>
          </w:p>
        </w:tc>
        <w:tc>
          <w:tcPr>
            <w:tcW w:w="1425" w:type="dxa"/>
            <w:gridSpan w:val="5"/>
            <w:shd w:val="clear" w:color="auto" w:fill="auto"/>
            <w:vAlign w:val="center"/>
          </w:tcPr>
          <w:p w14:paraId="1466050B" w14:textId="77777777" w:rsidR="00874CA0" w:rsidRPr="008160F7" w:rsidRDefault="00874CA0" w:rsidP="00A37F17">
            <w:pPr>
              <w:jc w:val="center"/>
              <w:rPr>
                <w:rFonts w:ascii="Arial" w:hAnsi="Arial" w:cs="Arial"/>
                <w:sz w:val="24"/>
                <w:szCs w:val="24"/>
              </w:rPr>
            </w:pPr>
          </w:p>
        </w:tc>
        <w:tc>
          <w:tcPr>
            <w:tcW w:w="1455" w:type="dxa"/>
            <w:gridSpan w:val="6"/>
            <w:shd w:val="clear" w:color="auto" w:fill="auto"/>
            <w:vAlign w:val="center"/>
          </w:tcPr>
          <w:p w14:paraId="1466050C" w14:textId="77777777" w:rsidR="00874CA0" w:rsidRPr="008160F7" w:rsidRDefault="00874CA0" w:rsidP="00A37F17">
            <w:pPr>
              <w:jc w:val="center"/>
              <w:rPr>
                <w:rFonts w:ascii="Arial" w:hAnsi="Arial" w:cs="Arial"/>
                <w:sz w:val="24"/>
                <w:szCs w:val="24"/>
              </w:rPr>
            </w:pPr>
          </w:p>
        </w:tc>
        <w:tc>
          <w:tcPr>
            <w:tcW w:w="704" w:type="dxa"/>
            <w:gridSpan w:val="2"/>
            <w:shd w:val="clear" w:color="auto" w:fill="auto"/>
            <w:vAlign w:val="center"/>
          </w:tcPr>
          <w:p w14:paraId="1466050D" w14:textId="77777777" w:rsidR="00874CA0" w:rsidRPr="008160F7" w:rsidRDefault="00874CA0" w:rsidP="00A37F17">
            <w:pPr>
              <w:jc w:val="center"/>
              <w:rPr>
                <w:rFonts w:ascii="Arial" w:hAnsi="Arial" w:cs="Arial"/>
                <w:sz w:val="24"/>
                <w:szCs w:val="24"/>
              </w:rPr>
            </w:pPr>
          </w:p>
        </w:tc>
        <w:tc>
          <w:tcPr>
            <w:tcW w:w="718" w:type="dxa"/>
            <w:shd w:val="clear" w:color="auto" w:fill="auto"/>
            <w:vAlign w:val="center"/>
          </w:tcPr>
          <w:p w14:paraId="1466050E" w14:textId="77777777" w:rsidR="00874CA0" w:rsidRPr="008160F7" w:rsidRDefault="00874CA0" w:rsidP="00A37F17">
            <w:pPr>
              <w:jc w:val="center"/>
              <w:rPr>
                <w:rFonts w:ascii="Arial" w:hAnsi="Arial" w:cs="Arial"/>
                <w:sz w:val="24"/>
                <w:szCs w:val="24"/>
              </w:rPr>
            </w:pPr>
          </w:p>
        </w:tc>
      </w:tr>
      <w:tr w:rsidR="00874CA0" w:rsidRPr="008160F7" w14:paraId="14660518" w14:textId="77777777" w:rsidTr="008160F7">
        <w:trPr>
          <w:trHeight w:hRule="exact" w:val="851"/>
        </w:trPr>
        <w:tc>
          <w:tcPr>
            <w:tcW w:w="2695" w:type="dxa"/>
            <w:gridSpan w:val="4"/>
            <w:shd w:val="clear" w:color="auto" w:fill="auto"/>
            <w:vAlign w:val="center"/>
          </w:tcPr>
          <w:p w14:paraId="14660510" w14:textId="77777777" w:rsidR="00874CA0" w:rsidRPr="008160F7" w:rsidRDefault="00874CA0" w:rsidP="005F6A1F">
            <w:pPr>
              <w:rPr>
                <w:rFonts w:ascii="Arial" w:hAnsi="Arial" w:cs="Arial"/>
                <w:sz w:val="24"/>
                <w:szCs w:val="24"/>
              </w:rPr>
            </w:pPr>
          </w:p>
        </w:tc>
        <w:tc>
          <w:tcPr>
            <w:tcW w:w="1438" w:type="dxa"/>
            <w:gridSpan w:val="4"/>
            <w:shd w:val="clear" w:color="auto" w:fill="auto"/>
            <w:vAlign w:val="center"/>
          </w:tcPr>
          <w:p w14:paraId="14660511" w14:textId="77777777" w:rsidR="00874CA0" w:rsidRPr="008160F7" w:rsidRDefault="00874CA0" w:rsidP="00A37F17">
            <w:pPr>
              <w:jc w:val="center"/>
              <w:rPr>
                <w:rFonts w:ascii="Arial" w:hAnsi="Arial" w:cs="Arial"/>
                <w:sz w:val="24"/>
                <w:szCs w:val="24"/>
              </w:rPr>
            </w:pPr>
          </w:p>
        </w:tc>
        <w:tc>
          <w:tcPr>
            <w:tcW w:w="630" w:type="dxa"/>
            <w:gridSpan w:val="2"/>
            <w:shd w:val="clear" w:color="auto" w:fill="auto"/>
            <w:vAlign w:val="center"/>
          </w:tcPr>
          <w:p w14:paraId="14660512" w14:textId="77777777" w:rsidR="00874CA0" w:rsidRPr="008160F7" w:rsidRDefault="00874CA0" w:rsidP="00A37F17">
            <w:pPr>
              <w:jc w:val="center"/>
              <w:rPr>
                <w:rFonts w:ascii="Arial" w:hAnsi="Arial" w:cs="Arial"/>
                <w:sz w:val="24"/>
                <w:szCs w:val="24"/>
              </w:rPr>
            </w:pPr>
          </w:p>
        </w:tc>
        <w:tc>
          <w:tcPr>
            <w:tcW w:w="1425" w:type="dxa"/>
            <w:gridSpan w:val="4"/>
            <w:shd w:val="clear" w:color="auto" w:fill="auto"/>
            <w:vAlign w:val="center"/>
          </w:tcPr>
          <w:p w14:paraId="14660513" w14:textId="77777777" w:rsidR="00874CA0" w:rsidRPr="008160F7" w:rsidRDefault="00874CA0" w:rsidP="00A37F17">
            <w:pPr>
              <w:jc w:val="center"/>
              <w:rPr>
                <w:rFonts w:ascii="Arial" w:hAnsi="Arial" w:cs="Arial"/>
                <w:sz w:val="24"/>
                <w:szCs w:val="24"/>
              </w:rPr>
            </w:pPr>
          </w:p>
        </w:tc>
        <w:tc>
          <w:tcPr>
            <w:tcW w:w="1425" w:type="dxa"/>
            <w:gridSpan w:val="5"/>
            <w:shd w:val="clear" w:color="auto" w:fill="auto"/>
            <w:vAlign w:val="center"/>
          </w:tcPr>
          <w:p w14:paraId="14660514" w14:textId="77777777" w:rsidR="00874CA0" w:rsidRPr="008160F7" w:rsidRDefault="00874CA0" w:rsidP="00A37F17">
            <w:pPr>
              <w:jc w:val="center"/>
              <w:rPr>
                <w:rFonts w:ascii="Arial" w:hAnsi="Arial" w:cs="Arial"/>
                <w:sz w:val="24"/>
                <w:szCs w:val="24"/>
              </w:rPr>
            </w:pPr>
          </w:p>
        </w:tc>
        <w:tc>
          <w:tcPr>
            <w:tcW w:w="1455" w:type="dxa"/>
            <w:gridSpan w:val="6"/>
            <w:shd w:val="clear" w:color="auto" w:fill="auto"/>
            <w:vAlign w:val="center"/>
          </w:tcPr>
          <w:p w14:paraId="14660515" w14:textId="77777777" w:rsidR="00874CA0" w:rsidRPr="008160F7" w:rsidRDefault="00874CA0" w:rsidP="00A37F17">
            <w:pPr>
              <w:jc w:val="center"/>
              <w:rPr>
                <w:rFonts w:ascii="Arial" w:hAnsi="Arial" w:cs="Arial"/>
                <w:sz w:val="24"/>
                <w:szCs w:val="24"/>
              </w:rPr>
            </w:pPr>
          </w:p>
        </w:tc>
        <w:tc>
          <w:tcPr>
            <w:tcW w:w="704" w:type="dxa"/>
            <w:gridSpan w:val="2"/>
            <w:shd w:val="clear" w:color="auto" w:fill="auto"/>
            <w:vAlign w:val="center"/>
          </w:tcPr>
          <w:p w14:paraId="14660516" w14:textId="77777777" w:rsidR="00874CA0" w:rsidRPr="008160F7" w:rsidRDefault="00874CA0" w:rsidP="00A37F17">
            <w:pPr>
              <w:jc w:val="center"/>
              <w:rPr>
                <w:rFonts w:ascii="Arial" w:hAnsi="Arial" w:cs="Arial"/>
                <w:sz w:val="24"/>
                <w:szCs w:val="24"/>
              </w:rPr>
            </w:pPr>
          </w:p>
        </w:tc>
        <w:tc>
          <w:tcPr>
            <w:tcW w:w="718" w:type="dxa"/>
            <w:shd w:val="clear" w:color="auto" w:fill="auto"/>
            <w:vAlign w:val="center"/>
          </w:tcPr>
          <w:p w14:paraId="14660517" w14:textId="77777777" w:rsidR="00874CA0" w:rsidRPr="008160F7" w:rsidRDefault="00874CA0" w:rsidP="00A37F17">
            <w:pPr>
              <w:jc w:val="center"/>
              <w:rPr>
                <w:rFonts w:ascii="Arial" w:hAnsi="Arial" w:cs="Arial"/>
                <w:sz w:val="24"/>
                <w:szCs w:val="24"/>
              </w:rPr>
            </w:pPr>
          </w:p>
        </w:tc>
      </w:tr>
      <w:tr w:rsidR="00874CA0" w:rsidRPr="008160F7" w14:paraId="14660521" w14:textId="77777777" w:rsidTr="008160F7">
        <w:trPr>
          <w:trHeight w:hRule="exact" w:val="851"/>
        </w:trPr>
        <w:tc>
          <w:tcPr>
            <w:tcW w:w="2695" w:type="dxa"/>
            <w:gridSpan w:val="4"/>
            <w:shd w:val="clear" w:color="auto" w:fill="auto"/>
            <w:vAlign w:val="center"/>
          </w:tcPr>
          <w:p w14:paraId="14660519" w14:textId="77777777" w:rsidR="00874CA0" w:rsidRPr="008160F7" w:rsidRDefault="00874CA0" w:rsidP="005F6A1F">
            <w:pPr>
              <w:rPr>
                <w:rFonts w:ascii="Arial" w:hAnsi="Arial" w:cs="Arial"/>
                <w:sz w:val="24"/>
                <w:szCs w:val="24"/>
              </w:rPr>
            </w:pPr>
          </w:p>
        </w:tc>
        <w:tc>
          <w:tcPr>
            <w:tcW w:w="1438" w:type="dxa"/>
            <w:gridSpan w:val="4"/>
            <w:shd w:val="clear" w:color="auto" w:fill="auto"/>
            <w:vAlign w:val="center"/>
          </w:tcPr>
          <w:p w14:paraId="1466051A" w14:textId="77777777" w:rsidR="00874CA0" w:rsidRPr="008160F7" w:rsidRDefault="00874CA0" w:rsidP="00A37F17">
            <w:pPr>
              <w:jc w:val="center"/>
              <w:rPr>
                <w:rFonts w:ascii="Arial" w:hAnsi="Arial" w:cs="Arial"/>
                <w:sz w:val="24"/>
                <w:szCs w:val="24"/>
              </w:rPr>
            </w:pPr>
          </w:p>
        </w:tc>
        <w:tc>
          <w:tcPr>
            <w:tcW w:w="630" w:type="dxa"/>
            <w:gridSpan w:val="2"/>
            <w:shd w:val="clear" w:color="auto" w:fill="auto"/>
            <w:vAlign w:val="center"/>
          </w:tcPr>
          <w:p w14:paraId="1466051B" w14:textId="77777777" w:rsidR="00874CA0" w:rsidRPr="008160F7" w:rsidRDefault="00874CA0" w:rsidP="00A37F17">
            <w:pPr>
              <w:jc w:val="center"/>
              <w:rPr>
                <w:rFonts w:ascii="Arial" w:hAnsi="Arial" w:cs="Arial"/>
                <w:sz w:val="24"/>
                <w:szCs w:val="24"/>
              </w:rPr>
            </w:pPr>
          </w:p>
        </w:tc>
        <w:tc>
          <w:tcPr>
            <w:tcW w:w="1425" w:type="dxa"/>
            <w:gridSpan w:val="4"/>
            <w:shd w:val="clear" w:color="auto" w:fill="auto"/>
            <w:vAlign w:val="center"/>
          </w:tcPr>
          <w:p w14:paraId="1466051C" w14:textId="77777777" w:rsidR="00874CA0" w:rsidRPr="008160F7" w:rsidRDefault="00874CA0" w:rsidP="00A37F17">
            <w:pPr>
              <w:jc w:val="center"/>
              <w:rPr>
                <w:rFonts w:ascii="Arial" w:hAnsi="Arial" w:cs="Arial"/>
                <w:sz w:val="24"/>
                <w:szCs w:val="24"/>
              </w:rPr>
            </w:pPr>
          </w:p>
        </w:tc>
        <w:tc>
          <w:tcPr>
            <w:tcW w:w="1425" w:type="dxa"/>
            <w:gridSpan w:val="5"/>
            <w:shd w:val="clear" w:color="auto" w:fill="auto"/>
            <w:vAlign w:val="center"/>
          </w:tcPr>
          <w:p w14:paraId="1466051D" w14:textId="77777777" w:rsidR="00874CA0" w:rsidRPr="008160F7" w:rsidRDefault="00874CA0" w:rsidP="00A37F17">
            <w:pPr>
              <w:jc w:val="center"/>
              <w:rPr>
                <w:rFonts w:ascii="Arial" w:hAnsi="Arial" w:cs="Arial"/>
                <w:sz w:val="24"/>
                <w:szCs w:val="24"/>
              </w:rPr>
            </w:pPr>
          </w:p>
        </w:tc>
        <w:tc>
          <w:tcPr>
            <w:tcW w:w="1455" w:type="dxa"/>
            <w:gridSpan w:val="6"/>
            <w:shd w:val="clear" w:color="auto" w:fill="auto"/>
            <w:vAlign w:val="center"/>
          </w:tcPr>
          <w:p w14:paraId="1466051E" w14:textId="77777777" w:rsidR="00874CA0" w:rsidRPr="008160F7" w:rsidRDefault="00874CA0" w:rsidP="00A37F17">
            <w:pPr>
              <w:jc w:val="center"/>
              <w:rPr>
                <w:rFonts w:ascii="Arial" w:hAnsi="Arial" w:cs="Arial"/>
                <w:sz w:val="24"/>
                <w:szCs w:val="24"/>
              </w:rPr>
            </w:pPr>
          </w:p>
        </w:tc>
        <w:tc>
          <w:tcPr>
            <w:tcW w:w="704" w:type="dxa"/>
            <w:gridSpan w:val="2"/>
            <w:shd w:val="clear" w:color="auto" w:fill="auto"/>
            <w:vAlign w:val="center"/>
          </w:tcPr>
          <w:p w14:paraId="2687DE53" w14:textId="77777777" w:rsidR="00874CA0" w:rsidRDefault="00874CA0" w:rsidP="00A37F17">
            <w:pPr>
              <w:jc w:val="center"/>
              <w:rPr>
                <w:rFonts w:ascii="Arial" w:hAnsi="Arial" w:cs="Arial"/>
                <w:sz w:val="24"/>
                <w:szCs w:val="24"/>
              </w:rPr>
            </w:pPr>
          </w:p>
          <w:p w14:paraId="65A656A0" w14:textId="77777777" w:rsidR="00C13586" w:rsidRDefault="00C13586" w:rsidP="00C13586">
            <w:pPr>
              <w:rPr>
                <w:rFonts w:ascii="Arial" w:hAnsi="Arial" w:cs="Arial"/>
                <w:sz w:val="24"/>
                <w:szCs w:val="24"/>
              </w:rPr>
            </w:pPr>
          </w:p>
          <w:p w14:paraId="1466051F" w14:textId="4568EF04" w:rsidR="00C13586" w:rsidRPr="00C13586" w:rsidRDefault="00C13586" w:rsidP="00C13586">
            <w:pPr>
              <w:rPr>
                <w:rFonts w:ascii="Arial" w:hAnsi="Arial" w:cs="Arial"/>
                <w:sz w:val="24"/>
                <w:szCs w:val="24"/>
              </w:rPr>
            </w:pPr>
          </w:p>
        </w:tc>
        <w:tc>
          <w:tcPr>
            <w:tcW w:w="718" w:type="dxa"/>
            <w:shd w:val="clear" w:color="auto" w:fill="auto"/>
            <w:vAlign w:val="center"/>
          </w:tcPr>
          <w:p w14:paraId="14660520" w14:textId="77777777" w:rsidR="00874CA0" w:rsidRPr="008160F7" w:rsidRDefault="00874CA0" w:rsidP="00A37F17">
            <w:pPr>
              <w:jc w:val="center"/>
              <w:rPr>
                <w:rFonts w:ascii="Arial" w:hAnsi="Arial" w:cs="Arial"/>
                <w:sz w:val="24"/>
                <w:szCs w:val="24"/>
              </w:rPr>
            </w:pPr>
          </w:p>
        </w:tc>
      </w:tr>
      <w:tr w:rsidR="002E7432" w:rsidRPr="008160F7" w14:paraId="14660524" w14:textId="77777777" w:rsidTr="002E7432">
        <w:trPr>
          <w:trHeight w:val="474"/>
        </w:trPr>
        <w:tc>
          <w:tcPr>
            <w:tcW w:w="10490" w:type="dxa"/>
            <w:gridSpan w:val="28"/>
            <w:tcBorders>
              <w:bottom w:val="single" w:sz="4" w:space="0" w:color="BFBFBF" w:themeColor="background1" w:themeShade="BF"/>
            </w:tcBorders>
            <w:shd w:val="clear" w:color="auto" w:fill="EAF1DD" w:themeFill="accent3" w:themeFillTint="33"/>
            <w:vAlign w:val="center"/>
          </w:tcPr>
          <w:p w14:paraId="14660523" w14:textId="77777777" w:rsidR="002E7432" w:rsidRPr="008160F7" w:rsidRDefault="002E7432" w:rsidP="000E155B">
            <w:pPr>
              <w:rPr>
                <w:rFonts w:ascii="Arial" w:hAnsi="Arial" w:cs="Arial"/>
                <w:b/>
                <w:bCs/>
                <w:sz w:val="24"/>
                <w:szCs w:val="24"/>
              </w:rPr>
            </w:pPr>
            <w:r w:rsidRPr="008160F7">
              <w:rPr>
                <w:rFonts w:ascii="Arial" w:hAnsi="Arial" w:cs="Arial"/>
                <w:b/>
                <w:bCs/>
                <w:sz w:val="24"/>
                <w:szCs w:val="24"/>
              </w:rPr>
              <w:lastRenderedPageBreak/>
              <w:t>Other paid employment (including Service in H.M. Forces, industry).  State responsibilities and reasons for leaving. Please indicate details of gaps in employment here</w:t>
            </w:r>
          </w:p>
        </w:tc>
      </w:tr>
      <w:tr w:rsidR="002E7432" w:rsidRPr="008160F7" w14:paraId="14660526" w14:textId="77777777" w:rsidTr="002E7432">
        <w:trPr>
          <w:trHeight w:val="4484"/>
        </w:trPr>
        <w:tc>
          <w:tcPr>
            <w:tcW w:w="10490" w:type="dxa"/>
            <w:gridSpan w:val="28"/>
            <w:tcBorders>
              <w:bottom w:val="single" w:sz="4" w:space="0" w:color="BFBFBF" w:themeColor="background1" w:themeShade="BF"/>
            </w:tcBorders>
            <w:shd w:val="clear" w:color="auto" w:fill="auto"/>
            <w:vAlign w:val="center"/>
          </w:tcPr>
          <w:p w14:paraId="14660525" w14:textId="77777777" w:rsidR="002E7432" w:rsidRPr="008160F7" w:rsidRDefault="002E7432" w:rsidP="00A37F17">
            <w:pPr>
              <w:rPr>
                <w:rFonts w:ascii="Arial" w:hAnsi="Arial" w:cs="Arial"/>
                <w:b/>
                <w:bCs/>
                <w:sz w:val="24"/>
                <w:szCs w:val="24"/>
              </w:rPr>
            </w:pPr>
          </w:p>
        </w:tc>
      </w:tr>
      <w:tr w:rsidR="002E7432" w:rsidRPr="008160F7" w14:paraId="1466052A" w14:textId="77777777" w:rsidTr="002E7432">
        <w:trPr>
          <w:trHeight w:val="474"/>
        </w:trPr>
        <w:tc>
          <w:tcPr>
            <w:tcW w:w="10490" w:type="dxa"/>
            <w:gridSpan w:val="28"/>
            <w:shd w:val="clear" w:color="auto" w:fill="F2F2F2" w:themeFill="background1" w:themeFillShade="F2"/>
            <w:vAlign w:val="center"/>
          </w:tcPr>
          <w:p w14:paraId="14660527" w14:textId="609C1AEB" w:rsidR="002E7432" w:rsidRPr="008160F7" w:rsidRDefault="002E7432" w:rsidP="002E7432">
            <w:pPr>
              <w:rPr>
                <w:rFonts w:ascii="Arial" w:hAnsi="Arial" w:cs="Arial"/>
                <w:b/>
                <w:sz w:val="24"/>
                <w:szCs w:val="24"/>
              </w:rPr>
            </w:pPr>
            <w:r w:rsidRPr="008160F7">
              <w:rPr>
                <w:rFonts w:ascii="Arial" w:hAnsi="Arial" w:cs="Arial"/>
                <w:b/>
                <w:sz w:val="24"/>
                <w:szCs w:val="24"/>
              </w:rPr>
              <w:t>Statement in support of application.</w:t>
            </w:r>
            <w:r w:rsidRPr="008160F7">
              <w:rPr>
                <w:rFonts w:ascii="Arial" w:hAnsi="Arial" w:cs="Arial"/>
                <w:b/>
                <w:sz w:val="24"/>
                <w:szCs w:val="24"/>
              </w:rPr>
              <w:br/>
            </w:r>
            <w:r w:rsidRPr="008160F7">
              <w:rPr>
                <w:rFonts w:ascii="Arial" w:hAnsi="Arial" w:cs="Arial"/>
                <w:sz w:val="24"/>
                <w:szCs w:val="24"/>
              </w:rPr>
              <w:t>Please provide evidence of how your experience, skills and abilities are relevant to your suitability for the post advertised and how you meet the requirements of the post and the person specification</w:t>
            </w:r>
            <w:r w:rsidR="00433261">
              <w:rPr>
                <w:rFonts w:ascii="Arial" w:hAnsi="Arial" w:cs="Arial"/>
                <w:sz w:val="24"/>
                <w:szCs w:val="24"/>
              </w:rPr>
              <w:t xml:space="preserve">. </w:t>
            </w:r>
          </w:p>
          <w:p w14:paraId="14660528" w14:textId="77777777" w:rsidR="002E7432" w:rsidRPr="008160F7" w:rsidRDefault="002E7432" w:rsidP="002E7432">
            <w:pPr>
              <w:rPr>
                <w:rFonts w:ascii="Arial" w:hAnsi="Arial" w:cs="Arial"/>
                <w:bCs/>
                <w:sz w:val="24"/>
                <w:szCs w:val="24"/>
              </w:rPr>
            </w:pPr>
          </w:p>
          <w:p w14:paraId="14660529" w14:textId="77777777" w:rsidR="002E7432" w:rsidRPr="008160F7" w:rsidRDefault="002E7432" w:rsidP="002E7432">
            <w:pPr>
              <w:rPr>
                <w:rFonts w:ascii="Arial" w:hAnsi="Arial" w:cs="Arial"/>
                <w:bCs/>
                <w:sz w:val="24"/>
                <w:szCs w:val="24"/>
              </w:rPr>
            </w:pPr>
            <w:r w:rsidRPr="008160F7">
              <w:rPr>
                <w:rFonts w:ascii="Arial" w:hAnsi="Arial" w:cs="Arial"/>
                <w:bCs/>
                <w:sz w:val="24"/>
                <w:szCs w:val="24"/>
              </w:rPr>
              <w:t>Applicants should confine this to</w:t>
            </w:r>
            <w:r w:rsidR="008160F7">
              <w:rPr>
                <w:rFonts w:ascii="Arial" w:hAnsi="Arial" w:cs="Arial"/>
                <w:bCs/>
                <w:sz w:val="24"/>
                <w:szCs w:val="24"/>
              </w:rPr>
              <w:t xml:space="preserve"> approximately</w:t>
            </w:r>
            <w:r w:rsidRPr="008160F7">
              <w:rPr>
                <w:rFonts w:ascii="Arial" w:hAnsi="Arial" w:cs="Arial"/>
                <w:bCs/>
                <w:sz w:val="24"/>
                <w:szCs w:val="24"/>
              </w:rPr>
              <w:t xml:space="preserve"> two sides of A4. </w:t>
            </w:r>
            <w:r w:rsidRPr="008160F7">
              <w:rPr>
                <w:rFonts w:ascii="Arial" w:hAnsi="Arial" w:cs="Arial"/>
                <w:sz w:val="24"/>
                <w:szCs w:val="24"/>
              </w:rPr>
              <w:t>An additional letter is not required.</w:t>
            </w:r>
            <w:r w:rsidRPr="008160F7">
              <w:rPr>
                <w:rFonts w:ascii="Arial" w:hAnsi="Arial" w:cs="Arial"/>
                <w:b/>
                <w:sz w:val="24"/>
                <w:szCs w:val="24"/>
              </w:rPr>
              <w:t xml:space="preserve"> </w:t>
            </w:r>
          </w:p>
        </w:tc>
      </w:tr>
      <w:tr w:rsidR="002E7432" w:rsidRPr="008160F7" w14:paraId="1466052C" w14:textId="77777777" w:rsidTr="008160F7">
        <w:trPr>
          <w:trHeight w:val="6326"/>
        </w:trPr>
        <w:tc>
          <w:tcPr>
            <w:tcW w:w="10490" w:type="dxa"/>
            <w:gridSpan w:val="28"/>
            <w:tcBorders>
              <w:bottom w:val="single" w:sz="4" w:space="0" w:color="BFBFBF" w:themeColor="background1" w:themeShade="BF"/>
            </w:tcBorders>
            <w:shd w:val="clear" w:color="auto" w:fill="auto"/>
            <w:vAlign w:val="center"/>
          </w:tcPr>
          <w:p w14:paraId="1466052B" w14:textId="77777777" w:rsidR="002E7432" w:rsidRPr="008160F7" w:rsidRDefault="002E7432" w:rsidP="002E7432">
            <w:pPr>
              <w:rPr>
                <w:rFonts w:ascii="Arial" w:hAnsi="Arial" w:cs="Arial"/>
                <w:b/>
                <w:sz w:val="24"/>
                <w:szCs w:val="24"/>
              </w:rPr>
            </w:pPr>
          </w:p>
        </w:tc>
      </w:tr>
      <w:tr w:rsidR="00940719" w:rsidRPr="008160F7" w14:paraId="1466052E" w14:textId="77777777" w:rsidTr="00A37F17">
        <w:trPr>
          <w:trHeight w:val="474"/>
        </w:trPr>
        <w:tc>
          <w:tcPr>
            <w:tcW w:w="10490" w:type="dxa"/>
            <w:gridSpan w:val="28"/>
            <w:shd w:val="clear" w:color="auto" w:fill="F2F2F2" w:themeFill="background1" w:themeFillShade="F2"/>
            <w:vAlign w:val="center"/>
          </w:tcPr>
          <w:p w14:paraId="1466052D" w14:textId="77777777" w:rsidR="00940719" w:rsidRPr="008160F7" w:rsidRDefault="00940719" w:rsidP="00A37F17">
            <w:pPr>
              <w:rPr>
                <w:rFonts w:ascii="Arial" w:hAnsi="Arial" w:cs="Arial"/>
                <w:bCs/>
                <w:sz w:val="24"/>
                <w:szCs w:val="24"/>
              </w:rPr>
            </w:pPr>
            <w:r w:rsidRPr="008160F7">
              <w:rPr>
                <w:rFonts w:ascii="Arial" w:hAnsi="Arial" w:cs="Arial"/>
                <w:b/>
                <w:sz w:val="24"/>
                <w:szCs w:val="24"/>
              </w:rPr>
              <w:lastRenderedPageBreak/>
              <w:t>Statement in support of application cont.</w:t>
            </w:r>
          </w:p>
        </w:tc>
      </w:tr>
      <w:tr w:rsidR="00940719" w:rsidRPr="008160F7" w14:paraId="14660530" w14:textId="77777777" w:rsidTr="003E5836">
        <w:trPr>
          <w:trHeight w:val="13123"/>
        </w:trPr>
        <w:tc>
          <w:tcPr>
            <w:tcW w:w="10490" w:type="dxa"/>
            <w:gridSpan w:val="28"/>
            <w:tcBorders>
              <w:bottom w:val="single" w:sz="4" w:space="0" w:color="BFBFBF" w:themeColor="background1" w:themeShade="BF"/>
            </w:tcBorders>
            <w:shd w:val="clear" w:color="auto" w:fill="auto"/>
            <w:vAlign w:val="center"/>
          </w:tcPr>
          <w:p w14:paraId="1466052F" w14:textId="77777777" w:rsidR="00940719" w:rsidRPr="008160F7" w:rsidRDefault="00940719" w:rsidP="00A37F17">
            <w:pPr>
              <w:rPr>
                <w:rFonts w:ascii="Arial" w:hAnsi="Arial" w:cs="Arial"/>
                <w:b/>
                <w:sz w:val="24"/>
                <w:szCs w:val="24"/>
              </w:rPr>
            </w:pPr>
          </w:p>
        </w:tc>
      </w:tr>
      <w:tr w:rsidR="008160F7" w:rsidRPr="008160F7" w14:paraId="14660532" w14:textId="77777777" w:rsidTr="00A37F17">
        <w:trPr>
          <w:trHeight w:val="474"/>
        </w:trPr>
        <w:tc>
          <w:tcPr>
            <w:tcW w:w="10490" w:type="dxa"/>
            <w:gridSpan w:val="28"/>
            <w:shd w:val="clear" w:color="auto" w:fill="F2F2F2" w:themeFill="background1" w:themeFillShade="F2"/>
            <w:vAlign w:val="center"/>
          </w:tcPr>
          <w:p w14:paraId="14660531" w14:textId="77777777" w:rsidR="008160F7" w:rsidRPr="008160F7" w:rsidRDefault="008160F7" w:rsidP="00A37F17">
            <w:pPr>
              <w:rPr>
                <w:rFonts w:ascii="Arial" w:hAnsi="Arial" w:cs="Arial"/>
                <w:bCs/>
                <w:sz w:val="24"/>
                <w:szCs w:val="24"/>
              </w:rPr>
            </w:pPr>
            <w:r w:rsidRPr="008160F7">
              <w:rPr>
                <w:rFonts w:ascii="Arial" w:hAnsi="Arial" w:cs="Arial"/>
                <w:b/>
                <w:sz w:val="24"/>
                <w:szCs w:val="24"/>
              </w:rPr>
              <w:lastRenderedPageBreak/>
              <w:t>Statement in support of application cont.</w:t>
            </w:r>
          </w:p>
        </w:tc>
      </w:tr>
      <w:tr w:rsidR="008160F7" w:rsidRPr="008160F7" w14:paraId="14660534" w14:textId="77777777" w:rsidTr="003E5836">
        <w:trPr>
          <w:trHeight w:val="12415"/>
        </w:trPr>
        <w:tc>
          <w:tcPr>
            <w:tcW w:w="10490" w:type="dxa"/>
            <w:gridSpan w:val="28"/>
            <w:tcBorders>
              <w:bottom w:val="single" w:sz="4" w:space="0" w:color="BFBFBF" w:themeColor="background1" w:themeShade="BF"/>
            </w:tcBorders>
            <w:shd w:val="clear" w:color="auto" w:fill="auto"/>
            <w:vAlign w:val="center"/>
          </w:tcPr>
          <w:p w14:paraId="14660533" w14:textId="77777777" w:rsidR="008160F7" w:rsidRPr="008160F7" w:rsidRDefault="008160F7" w:rsidP="00A37F17">
            <w:pPr>
              <w:rPr>
                <w:rFonts w:ascii="Arial" w:hAnsi="Arial" w:cs="Arial"/>
                <w:b/>
                <w:sz w:val="24"/>
                <w:szCs w:val="24"/>
              </w:rPr>
            </w:pPr>
          </w:p>
        </w:tc>
      </w:tr>
    </w:tbl>
    <w:p w14:paraId="14660535" w14:textId="77777777" w:rsidR="008160F7" w:rsidRPr="008160F7" w:rsidRDefault="008160F7">
      <w:pPr>
        <w:rPr>
          <w:rFonts w:ascii="Arial" w:hAnsi="Arial" w:cs="Arial"/>
          <w:sz w:val="24"/>
          <w:szCs w:val="24"/>
        </w:rPr>
      </w:pPr>
    </w:p>
    <w:p w14:paraId="14660536" w14:textId="77777777" w:rsidR="005833A4" w:rsidRPr="008160F7" w:rsidRDefault="005833A4">
      <w:pPr>
        <w:rPr>
          <w:rFonts w:ascii="Arial" w:hAnsi="Arial" w:cs="Arial"/>
          <w:sz w:val="24"/>
          <w:szCs w:val="24"/>
        </w:rPr>
      </w:pPr>
    </w:p>
    <w:tbl>
      <w:tblPr>
        <w:tblStyle w:val="TableGrid"/>
        <w:tblW w:w="10490" w:type="dxa"/>
        <w:tblInd w:w="-7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0490"/>
      </w:tblGrid>
      <w:tr w:rsidR="005833A4" w:rsidRPr="008160F7" w14:paraId="1466053B" w14:textId="77777777" w:rsidTr="00A37F17">
        <w:trPr>
          <w:trHeight w:val="474"/>
        </w:trPr>
        <w:tc>
          <w:tcPr>
            <w:tcW w:w="10490" w:type="dxa"/>
            <w:shd w:val="clear" w:color="auto" w:fill="F2F2F2" w:themeFill="background1" w:themeFillShade="F2"/>
            <w:vAlign w:val="center"/>
          </w:tcPr>
          <w:p w14:paraId="14660537" w14:textId="77777777" w:rsidR="005833A4" w:rsidRPr="008160F7" w:rsidRDefault="005833A4" w:rsidP="005833A4">
            <w:pPr>
              <w:rPr>
                <w:rFonts w:ascii="Arial" w:hAnsi="Arial" w:cs="Arial"/>
                <w:sz w:val="24"/>
                <w:szCs w:val="24"/>
              </w:rPr>
            </w:pPr>
            <w:r w:rsidRPr="008160F7">
              <w:rPr>
                <w:rFonts w:ascii="Arial" w:hAnsi="Arial" w:cs="Arial"/>
                <w:b/>
                <w:sz w:val="24"/>
                <w:szCs w:val="24"/>
              </w:rPr>
              <w:lastRenderedPageBreak/>
              <w:t>Statement to illustrate how your experience meets the threshold criteria of the school -  (relevant only if the post for which you are applying sits on the Upper Pay Range).</w:t>
            </w:r>
            <w:r w:rsidRPr="008160F7">
              <w:rPr>
                <w:rFonts w:ascii="Arial" w:hAnsi="Arial" w:cs="Arial"/>
                <w:b/>
                <w:sz w:val="24"/>
                <w:szCs w:val="24"/>
              </w:rPr>
              <w:br/>
            </w:r>
            <w:r w:rsidRPr="008160F7">
              <w:rPr>
                <w:rFonts w:ascii="Arial" w:hAnsi="Arial" w:cs="Arial"/>
                <w:sz w:val="24"/>
                <w:szCs w:val="24"/>
              </w:rPr>
              <w:t>Please provide evidence of how your experience, skills and abilities demonstrate that you are ‘</w:t>
            </w:r>
            <w:r w:rsidRPr="008160F7">
              <w:rPr>
                <w:rFonts w:ascii="Arial" w:hAnsi="Arial" w:cs="Arial"/>
                <w:i/>
                <w:sz w:val="24"/>
                <w:szCs w:val="24"/>
                <w:u w:val="single"/>
              </w:rPr>
              <w:t>highly competent</w:t>
            </w:r>
            <w:r w:rsidRPr="008160F7">
              <w:rPr>
                <w:rFonts w:ascii="Arial" w:hAnsi="Arial" w:cs="Arial"/>
                <w:sz w:val="24"/>
                <w:szCs w:val="24"/>
              </w:rPr>
              <w:t>’ and have a ‘</w:t>
            </w:r>
            <w:r w:rsidRPr="008160F7">
              <w:rPr>
                <w:rFonts w:ascii="Arial" w:hAnsi="Arial" w:cs="Arial"/>
                <w:i/>
                <w:sz w:val="24"/>
                <w:szCs w:val="24"/>
                <w:u w:val="single"/>
              </w:rPr>
              <w:t>sustained</w:t>
            </w:r>
            <w:r w:rsidRPr="008160F7">
              <w:rPr>
                <w:rFonts w:ascii="Arial" w:hAnsi="Arial" w:cs="Arial"/>
                <w:sz w:val="24"/>
                <w:szCs w:val="24"/>
              </w:rPr>
              <w:t>’ impact on teaching and learning across the school.</w:t>
            </w:r>
          </w:p>
          <w:p w14:paraId="14660538" w14:textId="77777777" w:rsidR="005833A4" w:rsidRPr="008160F7" w:rsidRDefault="005833A4" w:rsidP="005833A4">
            <w:pPr>
              <w:rPr>
                <w:rFonts w:ascii="Arial" w:hAnsi="Arial" w:cs="Arial"/>
                <w:sz w:val="24"/>
                <w:szCs w:val="24"/>
              </w:rPr>
            </w:pPr>
            <w:r w:rsidRPr="008160F7">
              <w:rPr>
                <w:rFonts w:ascii="Arial" w:hAnsi="Arial" w:cs="Arial"/>
                <w:sz w:val="24"/>
                <w:szCs w:val="24"/>
              </w:rPr>
              <w:t>In addition, you must also illustrate how your experience meets the school’s threshold criteria, which are as follows:</w:t>
            </w:r>
          </w:p>
          <w:p w14:paraId="14660539" w14:textId="77777777" w:rsidR="005833A4" w:rsidRPr="008160F7" w:rsidRDefault="005833A4" w:rsidP="005833A4">
            <w:pPr>
              <w:rPr>
                <w:rFonts w:ascii="Arial" w:hAnsi="Arial" w:cs="Arial"/>
                <w:b/>
                <w:sz w:val="24"/>
                <w:szCs w:val="24"/>
              </w:rPr>
            </w:pPr>
            <w:r w:rsidRPr="008160F7">
              <w:rPr>
                <w:rFonts w:ascii="Arial" w:hAnsi="Arial" w:cs="Arial"/>
                <w:b/>
                <w:sz w:val="24"/>
                <w:szCs w:val="24"/>
              </w:rPr>
              <w:t>[</w:t>
            </w:r>
            <w:r w:rsidRPr="008160F7">
              <w:rPr>
                <w:rFonts w:ascii="Arial" w:hAnsi="Arial" w:cs="Arial"/>
                <w:b/>
                <w:sz w:val="24"/>
                <w:szCs w:val="24"/>
                <w:highlight w:val="yellow"/>
              </w:rPr>
              <w:t>insert school criteria</w:t>
            </w:r>
            <w:r w:rsidRPr="008160F7">
              <w:rPr>
                <w:rFonts w:ascii="Arial" w:hAnsi="Arial" w:cs="Arial"/>
                <w:b/>
                <w:sz w:val="24"/>
                <w:szCs w:val="24"/>
              </w:rPr>
              <w:t>]</w:t>
            </w:r>
          </w:p>
          <w:p w14:paraId="1466053A" w14:textId="77777777" w:rsidR="005833A4" w:rsidRPr="008160F7" w:rsidRDefault="005833A4" w:rsidP="00A37F17">
            <w:pPr>
              <w:rPr>
                <w:rFonts w:ascii="Arial" w:hAnsi="Arial" w:cs="Arial"/>
                <w:bCs/>
                <w:sz w:val="24"/>
                <w:szCs w:val="24"/>
              </w:rPr>
            </w:pPr>
            <w:r w:rsidRPr="008160F7">
              <w:rPr>
                <w:rFonts w:ascii="Arial" w:hAnsi="Arial" w:cs="Arial"/>
                <w:bCs/>
                <w:sz w:val="24"/>
                <w:szCs w:val="24"/>
              </w:rPr>
              <w:t xml:space="preserve">Applicants should confine this to one side of A4. </w:t>
            </w:r>
            <w:r w:rsidRPr="008160F7">
              <w:rPr>
                <w:rFonts w:ascii="Arial" w:hAnsi="Arial" w:cs="Arial"/>
                <w:sz w:val="24"/>
                <w:szCs w:val="24"/>
              </w:rPr>
              <w:t>An additional letter is not required.</w:t>
            </w:r>
            <w:r w:rsidRPr="008160F7">
              <w:rPr>
                <w:rFonts w:ascii="Arial" w:hAnsi="Arial" w:cs="Arial"/>
                <w:b/>
                <w:sz w:val="24"/>
                <w:szCs w:val="24"/>
              </w:rPr>
              <w:t xml:space="preserve">  </w:t>
            </w:r>
          </w:p>
        </w:tc>
      </w:tr>
      <w:tr w:rsidR="005833A4" w:rsidRPr="008160F7" w14:paraId="1466053D" w14:textId="77777777" w:rsidTr="008160F7">
        <w:trPr>
          <w:trHeight w:val="10764"/>
        </w:trPr>
        <w:tc>
          <w:tcPr>
            <w:tcW w:w="10490" w:type="dxa"/>
            <w:tcBorders>
              <w:bottom w:val="single" w:sz="4" w:space="0" w:color="BFBFBF" w:themeColor="background1" w:themeShade="BF"/>
            </w:tcBorders>
            <w:shd w:val="clear" w:color="auto" w:fill="auto"/>
            <w:vAlign w:val="center"/>
          </w:tcPr>
          <w:p w14:paraId="1466053C" w14:textId="77777777" w:rsidR="005833A4" w:rsidRPr="008160F7" w:rsidRDefault="005833A4" w:rsidP="00A37F17">
            <w:pPr>
              <w:rPr>
                <w:rFonts w:ascii="Arial" w:hAnsi="Arial" w:cs="Arial"/>
                <w:b/>
                <w:sz w:val="24"/>
                <w:szCs w:val="24"/>
              </w:rPr>
            </w:pPr>
          </w:p>
        </w:tc>
      </w:tr>
    </w:tbl>
    <w:p w14:paraId="1466053E" w14:textId="77777777" w:rsidR="005833A4" w:rsidRPr="008160F7" w:rsidRDefault="005833A4" w:rsidP="00963F5B">
      <w:pPr>
        <w:rPr>
          <w:rFonts w:ascii="Arial" w:hAnsi="Arial" w:cs="Arial"/>
          <w:sz w:val="24"/>
          <w:szCs w:val="24"/>
        </w:rPr>
      </w:pPr>
    </w:p>
    <w:tbl>
      <w:tblPr>
        <w:tblStyle w:val="TableGrid"/>
        <w:tblW w:w="10490" w:type="dxa"/>
        <w:tblInd w:w="-74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2269"/>
        <w:gridCol w:w="425"/>
        <w:gridCol w:w="2551"/>
        <w:gridCol w:w="851"/>
        <w:gridCol w:w="460"/>
        <w:gridCol w:w="1311"/>
        <w:gridCol w:w="426"/>
        <w:gridCol w:w="355"/>
        <w:gridCol w:w="283"/>
        <w:gridCol w:w="779"/>
        <w:gridCol w:w="780"/>
      </w:tblGrid>
      <w:tr w:rsidR="005833A4" w:rsidRPr="008160F7" w14:paraId="14660541" w14:textId="77777777" w:rsidTr="008160F7">
        <w:trPr>
          <w:trHeight w:val="474"/>
        </w:trPr>
        <w:tc>
          <w:tcPr>
            <w:tcW w:w="10490" w:type="dxa"/>
            <w:gridSpan w:val="11"/>
            <w:shd w:val="clear" w:color="auto" w:fill="F2F2F2" w:themeFill="background1" w:themeFillShade="F2"/>
            <w:vAlign w:val="center"/>
          </w:tcPr>
          <w:p w14:paraId="1466053F" w14:textId="779DF6E6" w:rsidR="005833A4" w:rsidRPr="008160F7" w:rsidRDefault="005833A4" w:rsidP="005833A4">
            <w:pPr>
              <w:rPr>
                <w:rFonts w:ascii="Arial" w:hAnsi="Arial" w:cs="Arial"/>
                <w:b/>
                <w:bCs/>
                <w:sz w:val="24"/>
                <w:szCs w:val="24"/>
              </w:rPr>
            </w:pPr>
            <w:r w:rsidRPr="008160F7">
              <w:rPr>
                <w:rFonts w:ascii="Arial" w:hAnsi="Arial" w:cs="Arial"/>
                <w:b/>
                <w:bCs/>
                <w:sz w:val="24"/>
                <w:szCs w:val="24"/>
              </w:rPr>
              <w:lastRenderedPageBreak/>
              <w:t>Confidential References (Please ensure referees know this reference is being requested)</w:t>
            </w:r>
          </w:p>
          <w:p w14:paraId="14660540" w14:textId="77777777" w:rsidR="005833A4" w:rsidRPr="008160F7" w:rsidRDefault="005833A4" w:rsidP="00A37F17">
            <w:pPr>
              <w:rPr>
                <w:rFonts w:ascii="Arial" w:hAnsi="Arial" w:cs="Arial"/>
                <w:bCs/>
                <w:sz w:val="24"/>
                <w:szCs w:val="24"/>
              </w:rPr>
            </w:pPr>
            <w:r w:rsidRPr="008160F7">
              <w:rPr>
                <w:rFonts w:ascii="Arial" w:hAnsi="Arial" w:cs="Arial"/>
                <w:bCs/>
                <w:sz w:val="24"/>
                <w:szCs w:val="24"/>
              </w:rPr>
              <w:t xml:space="preserve">Names, addresses and status of two referees (one of whom, if employed, must be your present manager </w:t>
            </w:r>
            <w:proofErr w:type="gramStart"/>
            <w:r w:rsidRPr="008160F7">
              <w:rPr>
                <w:rFonts w:ascii="Arial" w:hAnsi="Arial" w:cs="Arial"/>
                <w:bCs/>
                <w:sz w:val="24"/>
                <w:szCs w:val="24"/>
              </w:rPr>
              <w:t>e.g.</w:t>
            </w:r>
            <w:proofErr w:type="gramEnd"/>
            <w:r w:rsidRPr="008160F7">
              <w:rPr>
                <w:rFonts w:ascii="Arial" w:hAnsi="Arial" w:cs="Arial"/>
                <w:bCs/>
                <w:sz w:val="24"/>
                <w:szCs w:val="24"/>
              </w:rPr>
              <w:t xml:space="preserve"> your Headteacher). References will be sought on short listed candidates and previous employers may be contacted to verify </w:t>
            </w:r>
            <w:proofErr w:type="gramStart"/>
            <w:r w:rsidRPr="008160F7">
              <w:rPr>
                <w:rFonts w:ascii="Arial" w:hAnsi="Arial" w:cs="Arial"/>
                <w:bCs/>
                <w:sz w:val="24"/>
                <w:szCs w:val="24"/>
              </w:rPr>
              <w:t>particular experience</w:t>
            </w:r>
            <w:proofErr w:type="gramEnd"/>
            <w:r w:rsidRPr="008160F7">
              <w:rPr>
                <w:rFonts w:ascii="Arial" w:hAnsi="Arial" w:cs="Arial"/>
                <w:bCs/>
                <w:sz w:val="24"/>
                <w:szCs w:val="24"/>
              </w:rPr>
              <w:t xml:space="preserve"> or qualifications before interview. Current or previous employers will be asked about disciplinary offences relating to children including penalties that are “time expired” and any child protection concerns.</w:t>
            </w:r>
          </w:p>
        </w:tc>
      </w:tr>
      <w:tr w:rsidR="005833A4" w:rsidRPr="008160F7" w14:paraId="14660544" w14:textId="77777777" w:rsidTr="008160F7">
        <w:trPr>
          <w:trHeight w:val="421"/>
        </w:trPr>
        <w:tc>
          <w:tcPr>
            <w:tcW w:w="5245" w:type="dxa"/>
            <w:gridSpan w:val="3"/>
            <w:shd w:val="clear" w:color="auto" w:fill="auto"/>
            <w:vAlign w:val="center"/>
          </w:tcPr>
          <w:p w14:paraId="14660542" w14:textId="77777777" w:rsidR="005833A4" w:rsidRPr="008160F7" w:rsidRDefault="005833A4" w:rsidP="00A37F17">
            <w:pPr>
              <w:rPr>
                <w:rFonts w:ascii="Arial" w:hAnsi="Arial" w:cs="Arial"/>
                <w:b/>
                <w:sz w:val="24"/>
                <w:szCs w:val="24"/>
              </w:rPr>
            </w:pPr>
            <w:r w:rsidRPr="008160F7">
              <w:rPr>
                <w:rFonts w:ascii="Arial" w:hAnsi="Arial" w:cs="Arial"/>
                <w:b/>
                <w:sz w:val="24"/>
                <w:szCs w:val="24"/>
              </w:rPr>
              <w:t>Present employer</w:t>
            </w:r>
          </w:p>
        </w:tc>
        <w:tc>
          <w:tcPr>
            <w:tcW w:w="5245" w:type="dxa"/>
            <w:gridSpan w:val="8"/>
            <w:shd w:val="clear" w:color="auto" w:fill="auto"/>
            <w:vAlign w:val="center"/>
          </w:tcPr>
          <w:p w14:paraId="14660543" w14:textId="77777777" w:rsidR="005833A4" w:rsidRPr="008160F7" w:rsidRDefault="005833A4" w:rsidP="00A37F17">
            <w:pPr>
              <w:rPr>
                <w:rFonts w:ascii="Arial" w:hAnsi="Arial" w:cs="Arial"/>
                <w:b/>
                <w:sz w:val="24"/>
                <w:szCs w:val="24"/>
              </w:rPr>
            </w:pPr>
            <w:r w:rsidRPr="008160F7">
              <w:rPr>
                <w:rFonts w:ascii="Arial" w:hAnsi="Arial" w:cs="Arial"/>
                <w:b/>
                <w:sz w:val="24"/>
                <w:szCs w:val="24"/>
              </w:rPr>
              <w:t>Other</w:t>
            </w:r>
          </w:p>
        </w:tc>
      </w:tr>
      <w:tr w:rsidR="005833A4" w:rsidRPr="008160F7" w14:paraId="14660565" w14:textId="77777777" w:rsidTr="008160F7">
        <w:trPr>
          <w:trHeight w:val="562"/>
        </w:trPr>
        <w:tc>
          <w:tcPr>
            <w:tcW w:w="5245" w:type="dxa"/>
            <w:gridSpan w:val="3"/>
            <w:shd w:val="clear" w:color="auto" w:fill="auto"/>
            <w:vAlign w:val="center"/>
          </w:tcPr>
          <w:p w14:paraId="14660545" w14:textId="77777777" w:rsidR="005833A4" w:rsidRPr="008160F7" w:rsidRDefault="005833A4" w:rsidP="005833A4">
            <w:pPr>
              <w:rPr>
                <w:rFonts w:ascii="Arial" w:hAnsi="Arial" w:cs="Arial"/>
                <w:sz w:val="24"/>
                <w:szCs w:val="24"/>
              </w:rPr>
            </w:pPr>
            <w:bookmarkStart w:id="0" w:name="OLE_LINK7"/>
            <w:r w:rsidRPr="008160F7">
              <w:rPr>
                <w:rFonts w:ascii="Arial" w:hAnsi="Arial" w:cs="Arial"/>
                <w:sz w:val="24"/>
                <w:szCs w:val="24"/>
              </w:rPr>
              <w:t>Name</w:t>
            </w:r>
          </w:p>
          <w:p w14:paraId="14660546" w14:textId="77777777" w:rsidR="005833A4" w:rsidRPr="008160F7" w:rsidRDefault="005833A4" w:rsidP="005833A4">
            <w:pPr>
              <w:rPr>
                <w:rFonts w:ascii="Arial" w:hAnsi="Arial" w:cs="Arial"/>
                <w:sz w:val="24"/>
                <w:szCs w:val="24"/>
              </w:rPr>
            </w:pPr>
          </w:p>
          <w:p w14:paraId="14660547" w14:textId="77777777" w:rsidR="005833A4" w:rsidRPr="008160F7" w:rsidRDefault="005833A4" w:rsidP="005833A4">
            <w:pPr>
              <w:rPr>
                <w:rFonts w:ascii="Arial" w:hAnsi="Arial" w:cs="Arial"/>
                <w:sz w:val="24"/>
                <w:szCs w:val="24"/>
              </w:rPr>
            </w:pPr>
            <w:r w:rsidRPr="008160F7">
              <w:rPr>
                <w:rFonts w:ascii="Arial" w:hAnsi="Arial" w:cs="Arial"/>
                <w:sz w:val="24"/>
                <w:szCs w:val="24"/>
              </w:rPr>
              <w:t>Address</w:t>
            </w:r>
          </w:p>
          <w:p w14:paraId="14660548" w14:textId="77777777" w:rsidR="005833A4" w:rsidRPr="008160F7" w:rsidRDefault="005833A4" w:rsidP="005833A4">
            <w:pPr>
              <w:rPr>
                <w:rFonts w:ascii="Arial" w:hAnsi="Arial" w:cs="Arial"/>
                <w:sz w:val="24"/>
                <w:szCs w:val="24"/>
              </w:rPr>
            </w:pPr>
          </w:p>
          <w:p w14:paraId="14660549" w14:textId="77777777" w:rsidR="005833A4" w:rsidRPr="008160F7" w:rsidRDefault="005833A4" w:rsidP="005833A4">
            <w:pPr>
              <w:rPr>
                <w:rFonts w:ascii="Arial" w:hAnsi="Arial" w:cs="Arial"/>
                <w:sz w:val="24"/>
                <w:szCs w:val="24"/>
              </w:rPr>
            </w:pPr>
          </w:p>
          <w:p w14:paraId="1466054A" w14:textId="77777777" w:rsidR="005833A4" w:rsidRPr="008160F7" w:rsidRDefault="005833A4" w:rsidP="005833A4">
            <w:pPr>
              <w:rPr>
                <w:rFonts w:ascii="Arial" w:hAnsi="Arial" w:cs="Arial"/>
                <w:sz w:val="24"/>
                <w:szCs w:val="24"/>
              </w:rPr>
            </w:pPr>
          </w:p>
          <w:p w14:paraId="1466054B" w14:textId="77777777" w:rsidR="005833A4" w:rsidRPr="008160F7" w:rsidRDefault="005833A4" w:rsidP="005833A4">
            <w:pPr>
              <w:rPr>
                <w:rFonts w:ascii="Arial" w:hAnsi="Arial" w:cs="Arial"/>
                <w:sz w:val="24"/>
                <w:szCs w:val="24"/>
              </w:rPr>
            </w:pPr>
          </w:p>
          <w:p w14:paraId="1466054C" w14:textId="77777777" w:rsidR="005833A4" w:rsidRPr="008160F7" w:rsidRDefault="005833A4" w:rsidP="005833A4">
            <w:pPr>
              <w:rPr>
                <w:rFonts w:ascii="Arial" w:hAnsi="Arial" w:cs="Arial"/>
                <w:sz w:val="24"/>
                <w:szCs w:val="24"/>
              </w:rPr>
            </w:pPr>
          </w:p>
          <w:p w14:paraId="1466054D" w14:textId="77777777" w:rsidR="005833A4" w:rsidRPr="008160F7" w:rsidRDefault="005833A4" w:rsidP="005833A4">
            <w:pPr>
              <w:rPr>
                <w:rFonts w:ascii="Arial" w:hAnsi="Arial" w:cs="Arial"/>
                <w:sz w:val="24"/>
                <w:szCs w:val="24"/>
              </w:rPr>
            </w:pPr>
          </w:p>
          <w:p w14:paraId="1466054E" w14:textId="77777777" w:rsidR="005833A4" w:rsidRPr="008160F7" w:rsidRDefault="005833A4" w:rsidP="005833A4">
            <w:pPr>
              <w:rPr>
                <w:rFonts w:ascii="Arial" w:hAnsi="Arial" w:cs="Arial"/>
                <w:i/>
                <w:iCs/>
                <w:sz w:val="24"/>
                <w:szCs w:val="24"/>
              </w:rPr>
            </w:pPr>
            <w:r w:rsidRPr="008160F7">
              <w:rPr>
                <w:rFonts w:ascii="Arial" w:hAnsi="Arial" w:cs="Arial"/>
                <w:sz w:val="24"/>
                <w:szCs w:val="24"/>
              </w:rPr>
              <w:t xml:space="preserve">Tel No </w:t>
            </w:r>
            <w:r w:rsidRPr="008160F7">
              <w:rPr>
                <w:rFonts w:ascii="Arial" w:hAnsi="Arial" w:cs="Arial"/>
                <w:i/>
                <w:iCs/>
                <w:sz w:val="24"/>
                <w:szCs w:val="24"/>
              </w:rPr>
              <w:t>(inc. STD code)</w:t>
            </w:r>
          </w:p>
          <w:p w14:paraId="1466054F" w14:textId="77777777" w:rsidR="005833A4" w:rsidRPr="008160F7" w:rsidRDefault="005833A4" w:rsidP="005833A4">
            <w:pPr>
              <w:rPr>
                <w:rFonts w:ascii="Arial" w:hAnsi="Arial" w:cs="Arial"/>
                <w:sz w:val="24"/>
                <w:szCs w:val="24"/>
              </w:rPr>
            </w:pPr>
          </w:p>
          <w:p w14:paraId="14660550" w14:textId="77777777" w:rsidR="005833A4" w:rsidRPr="008160F7" w:rsidRDefault="005833A4" w:rsidP="005833A4">
            <w:pPr>
              <w:rPr>
                <w:rFonts w:ascii="Arial" w:hAnsi="Arial" w:cs="Arial"/>
                <w:sz w:val="24"/>
                <w:szCs w:val="24"/>
              </w:rPr>
            </w:pPr>
            <w:r w:rsidRPr="008160F7">
              <w:rPr>
                <w:rFonts w:ascii="Arial" w:hAnsi="Arial" w:cs="Arial"/>
                <w:sz w:val="24"/>
                <w:szCs w:val="24"/>
              </w:rPr>
              <w:t>Fax No</w:t>
            </w:r>
          </w:p>
          <w:p w14:paraId="14660551" w14:textId="77777777" w:rsidR="005833A4" w:rsidRPr="008160F7" w:rsidRDefault="005833A4" w:rsidP="005833A4">
            <w:pPr>
              <w:rPr>
                <w:rFonts w:ascii="Arial" w:hAnsi="Arial" w:cs="Arial"/>
                <w:sz w:val="24"/>
                <w:szCs w:val="24"/>
              </w:rPr>
            </w:pPr>
          </w:p>
          <w:p w14:paraId="14660552" w14:textId="77777777" w:rsidR="005833A4" w:rsidRPr="008160F7" w:rsidRDefault="005833A4" w:rsidP="005833A4">
            <w:pPr>
              <w:rPr>
                <w:rFonts w:ascii="Arial" w:hAnsi="Arial" w:cs="Arial"/>
                <w:sz w:val="24"/>
                <w:szCs w:val="24"/>
              </w:rPr>
            </w:pPr>
            <w:r w:rsidRPr="008160F7">
              <w:rPr>
                <w:rFonts w:ascii="Arial" w:hAnsi="Arial" w:cs="Arial"/>
                <w:sz w:val="24"/>
                <w:szCs w:val="24"/>
              </w:rPr>
              <w:t>Email address</w:t>
            </w:r>
          </w:p>
          <w:p w14:paraId="14660553" w14:textId="77777777" w:rsidR="005833A4" w:rsidRPr="008160F7" w:rsidRDefault="005833A4" w:rsidP="005833A4">
            <w:pPr>
              <w:rPr>
                <w:rFonts w:ascii="Arial" w:hAnsi="Arial" w:cs="Arial"/>
                <w:sz w:val="24"/>
                <w:szCs w:val="24"/>
              </w:rPr>
            </w:pPr>
          </w:p>
          <w:p w14:paraId="14660554" w14:textId="77777777" w:rsidR="005833A4" w:rsidRPr="008160F7" w:rsidRDefault="005833A4" w:rsidP="00A37F17">
            <w:pPr>
              <w:rPr>
                <w:rFonts w:ascii="Arial" w:hAnsi="Arial" w:cs="Arial"/>
                <w:sz w:val="24"/>
                <w:szCs w:val="24"/>
              </w:rPr>
            </w:pPr>
            <w:r w:rsidRPr="008160F7">
              <w:rPr>
                <w:rFonts w:ascii="Arial" w:hAnsi="Arial" w:cs="Arial"/>
                <w:sz w:val="24"/>
                <w:szCs w:val="24"/>
              </w:rPr>
              <w:t>Occupation</w:t>
            </w:r>
            <w:bookmarkEnd w:id="0"/>
          </w:p>
        </w:tc>
        <w:tc>
          <w:tcPr>
            <w:tcW w:w="5245" w:type="dxa"/>
            <w:gridSpan w:val="8"/>
            <w:shd w:val="clear" w:color="auto" w:fill="auto"/>
            <w:vAlign w:val="center"/>
          </w:tcPr>
          <w:p w14:paraId="14660555" w14:textId="77777777" w:rsidR="005833A4" w:rsidRPr="008160F7" w:rsidRDefault="005833A4" w:rsidP="005833A4">
            <w:pPr>
              <w:rPr>
                <w:rFonts w:ascii="Arial" w:hAnsi="Arial" w:cs="Arial"/>
                <w:sz w:val="24"/>
                <w:szCs w:val="24"/>
              </w:rPr>
            </w:pPr>
            <w:r w:rsidRPr="008160F7">
              <w:rPr>
                <w:rFonts w:ascii="Arial" w:hAnsi="Arial" w:cs="Arial"/>
                <w:sz w:val="24"/>
                <w:szCs w:val="24"/>
              </w:rPr>
              <w:t>Name</w:t>
            </w:r>
          </w:p>
          <w:p w14:paraId="14660556" w14:textId="77777777" w:rsidR="005833A4" w:rsidRPr="008160F7" w:rsidRDefault="005833A4" w:rsidP="005833A4">
            <w:pPr>
              <w:rPr>
                <w:rFonts w:ascii="Arial" w:hAnsi="Arial" w:cs="Arial"/>
                <w:sz w:val="24"/>
                <w:szCs w:val="24"/>
              </w:rPr>
            </w:pPr>
          </w:p>
          <w:p w14:paraId="14660557" w14:textId="77777777" w:rsidR="005833A4" w:rsidRPr="008160F7" w:rsidRDefault="005833A4" w:rsidP="005833A4">
            <w:pPr>
              <w:rPr>
                <w:rFonts w:ascii="Arial" w:hAnsi="Arial" w:cs="Arial"/>
                <w:sz w:val="24"/>
                <w:szCs w:val="24"/>
              </w:rPr>
            </w:pPr>
            <w:r w:rsidRPr="008160F7">
              <w:rPr>
                <w:rFonts w:ascii="Arial" w:hAnsi="Arial" w:cs="Arial"/>
                <w:sz w:val="24"/>
                <w:szCs w:val="24"/>
              </w:rPr>
              <w:t>Address</w:t>
            </w:r>
          </w:p>
          <w:p w14:paraId="14660558" w14:textId="77777777" w:rsidR="005833A4" w:rsidRPr="008160F7" w:rsidRDefault="005833A4" w:rsidP="005833A4">
            <w:pPr>
              <w:rPr>
                <w:rFonts w:ascii="Arial" w:hAnsi="Arial" w:cs="Arial"/>
                <w:sz w:val="24"/>
                <w:szCs w:val="24"/>
              </w:rPr>
            </w:pPr>
          </w:p>
          <w:p w14:paraId="14660559" w14:textId="77777777" w:rsidR="005833A4" w:rsidRPr="008160F7" w:rsidRDefault="005833A4" w:rsidP="005833A4">
            <w:pPr>
              <w:rPr>
                <w:rFonts w:ascii="Arial" w:hAnsi="Arial" w:cs="Arial"/>
                <w:sz w:val="24"/>
                <w:szCs w:val="24"/>
              </w:rPr>
            </w:pPr>
          </w:p>
          <w:p w14:paraId="1466055A" w14:textId="77777777" w:rsidR="005833A4" w:rsidRPr="008160F7" w:rsidRDefault="005833A4" w:rsidP="005833A4">
            <w:pPr>
              <w:rPr>
                <w:rFonts w:ascii="Arial" w:hAnsi="Arial" w:cs="Arial"/>
                <w:sz w:val="24"/>
                <w:szCs w:val="24"/>
              </w:rPr>
            </w:pPr>
          </w:p>
          <w:p w14:paraId="1466055B" w14:textId="77777777" w:rsidR="005833A4" w:rsidRPr="008160F7" w:rsidRDefault="005833A4" w:rsidP="005833A4">
            <w:pPr>
              <w:rPr>
                <w:rFonts w:ascii="Arial" w:hAnsi="Arial" w:cs="Arial"/>
                <w:sz w:val="24"/>
                <w:szCs w:val="24"/>
              </w:rPr>
            </w:pPr>
          </w:p>
          <w:p w14:paraId="1466055C" w14:textId="77777777" w:rsidR="005833A4" w:rsidRPr="008160F7" w:rsidRDefault="005833A4" w:rsidP="005833A4">
            <w:pPr>
              <w:rPr>
                <w:rFonts w:ascii="Arial" w:hAnsi="Arial" w:cs="Arial"/>
                <w:sz w:val="24"/>
                <w:szCs w:val="24"/>
              </w:rPr>
            </w:pPr>
          </w:p>
          <w:p w14:paraId="1466055D" w14:textId="77777777" w:rsidR="005833A4" w:rsidRPr="008160F7" w:rsidRDefault="005833A4" w:rsidP="005833A4">
            <w:pPr>
              <w:rPr>
                <w:rFonts w:ascii="Arial" w:hAnsi="Arial" w:cs="Arial"/>
                <w:sz w:val="24"/>
                <w:szCs w:val="24"/>
              </w:rPr>
            </w:pPr>
          </w:p>
          <w:p w14:paraId="1466055E" w14:textId="77777777" w:rsidR="005833A4" w:rsidRPr="008160F7" w:rsidRDefault="005833A4" w:rsidP="005833A4">
            <w:pPr>
              <w:rPr>
                <w:rFonts w:ascii="Arial" w:hAnsi="Arial" w:cs="Arial"/>
                <w:i/>
                <w:iCs/>
                <w:sz w:val="24"/>
                <w:szCs w:val="24"/>
              </w:rPr>
            </w:pPr>
            <w:r w:rsidRPr="008160F7">
              <w:rPr>
                <w:rFonts w:ascii="Arial" w:hAnsi="Arial" w:cs="Arial"/>
                <w:sz w:val="24"/>
                <w:szCs w:val="24"/>
              </w:rPr>
              <w:t xml:space="preserve">Tel No </w:t>
            </w:r>
            <w:r w:rsidRPr="008160F7">
              <w:rPr>
                <w:rFonts w:ascii="Arial" w:hAnsi="Arial" w:cs="Arial"/>
                <w:i/>
                <w:iCs/>
                <w:sz w:val="24"/>
                <w:szCs w:val="24"/>
              </w:rPr>
              <w:t>(inc. STD code)</w:t>
            </w:r>
          </w:p>
          <w:p w14:paraId="1466055F" w14:textId="77777777" w:rsidR="005833A4" w:rsidRPr="008160F7" w:rsidRDefault="005833A4" w:rsidP="005833A4">
            <w:pPr>
              <w:rPr>
                <w:rFonts w:ascii="Arial" w:hAnsi="Arial" w:cs="Arial"/>
                <w:sz w:val="24"/>
                <w:szCs w:val="24"/>
              </w:rPr>
            </w:pPr>
          </w:p>
          <w:p w14:paraId="14660560" w14:textId="77777777" w:rsidR="005833A4" w:rsidRPr="008160F7" w:rsidRDefault="005833A4" w:rsidP="005833A4">
            <w:pPr>
              <w:rPr>
                <w:rFonts w:ascii="Arial" w:hAnsi="Arial" w:cs="Arial"/>
                <w:sz w:val="24"/>
                <w:szCs w:val="24"/>
              </w:rPr>
            </w:pPr>
            <w:r w:rsidRPr="008160F7">
              <w:rPr>
                <w:rFonts w:ascii="Arial" w:hAnsi="Arial" w:cs="Arial"/>
                <w:sz w:val="24"/>
                <w:szCs w:val="24"/>
              </w:rPr>
              <w:t>Fax No</w:t>
            </w:r>
          </w:p>
          <w:p w14:paraId="14660561" w14:textId="77777777" w:rsidR="005833A4" w:rsidRPr="008160F7" w:rsidRDefault="005833A4" w:rsidP="005833A4">
            <w:pPr>
              <w:rPr>
                <w:rFonts w:ascii="Arial" w:hAnsi="Arial" w:cs="Arial"/>
                <w:sz w:val="24"/>
                <w:szCs w:val="24"/>
              </w:rPr>
            </w:pPr>
          </w:p>
          <w:p w14:paraId="14660562" w14:textId="77777777" w:rsidR="005833A4" w:rsidRPr="008160F7" w:rsidRDefault="005833A4" w:rsidP="005833A4">
            <w:pPr>
              <w:rPr>
                <w:rFonts w:ascii="Arial" w:hAnsi="Arial" w:cs="Arial"/>
                <w:sz w:val="24"/>
                <w:szCs w:val="24"/>
              </w:rPr>
            </w:pPr>
            <w:r w:rsidRPr="008160F7">
              <w:rPr>
                <w:rFonts w:ascii="Arial" w:hAnsi="Arial" w:cs="Arial"/>
                <w:sz w:val="24"/>
                <w:szCs w:val="24"/>
              </w:rPr>
              <w:t>Email address</w:t>
            </w:r>
          </w:p>
          <w:p w14:paraId="14660563" w14:textId="77777777" w:rsidR="005833A4" w:rsidRPr="008160F7" w:rsidRDefault="005833A4" w:rsidP="005833A4">
            <w:pPr>
              <w:rPr>
                <w:rFonts w:ascii="Arial" w:hAnsi="Arial" w:cs="Arial"/>
                <w:sz w:val="24"/>
                <w:szCs w:val="24"/>
              </w:rPr>
            </w:pPr>
          </w:p>
          <w:p w14:paraId="14660564" w14:textId="77777777" w:rsidR="005833A4" w:rsidRPr="008160F7" w:rsidRDefault="005833A4" w:rsidP="005833A4">
            <w:pPr>
              <w:rPr>
                <w:rFonts w:ascii="Arial" w:hAnsi="Arial" w:cs="Arial"/>
                <w:b/>
                <w:sz w:val="24"/>
                <w:szCs w:val="24"/>
              </w:rPr>
            </w:pPr>
            <w:r w:rsidRPr="008160F7">
              <w:rPr>
                <w:rFonts w:ascii="Arial" w:hAnsi="Arial" w:cs="Arial"/>
                <w:sz w:val="24"/>
                <w:szCs w:val="24"/>
              </w:rPr>
              <w:t>Occupation</w:t>
            </w:r>
          </w:p>
        </w:tc>
      </w:tr>
      <w:tr w:rsidR="005833A4" w:rsidRPr="008160F7" w14:paraId="14660567" w14:textId="77777777" w:rsidTr="008160F7">
        <w:trPr>
          <w:trHeight w:val="474"/>
        </w:trPr>
        <w:tc>
          <w:tcPr>
            <w:tcW w:w="10490" w:type="dxa"/>
            <w:gridSpan w:val="11"/>
            <w:shd w:val="clear" w:color="auto" w:fill="F2F2F2" w:themeFill="background1" w:themeFillShade="F2"/>
            <w:vAlign w:val="center"/>
          </w:tcPr>
          <w:p w14:paraId="14660566" w14:textId="77777777" w:rsidR="005833A4" w:rsidRPr="008160F7" w:rsidRDefault="005833A4" w:rsidP="00A37F17">
            <w:pPr>
              <w:rPr>
                <w:rFonts w:ascii="Arial" w:hAnsi="Arial" w:cs="Arial"/>
                <w:bCs/>
                <w:sz w:val="24"/>
                <w:szCs w:val="24"/>
              </w:rPr>
            </w:pPr>
            <w:r w:rsidRPr="008160F7">
              <w:rPr>
                <w:rFonts w:ascii="Arial" w:hAnsi="Arial" w:cs="Arial"/>
                <w:b/>
                <w:bCs/>
                <w:sz w:val="24"/>
                <w:szCs w:val="24"/>
              </w:rPr>
              <w:t>Further information</w:t>
            </w:r>
          </w:p>
        </w:tc>
      </w:tr>
      <w:tr w:rsidR="005833A4" w:rsidRPr="008160F7" w14:paraId="1466056A" w14:textId="77777777" w:rsidTr="008160F7">
        <w:trPr>
          <w:trHeight w:val="562"/>
        </w:trPr>
        <w:tc>
          <w:tcPr>
            <w:tcW w:w="5245" w:type="dxa"/>
            <w:gridSpan w:val="3"/>
            <w:shd w:val="clear" w:color="auto" w:fill="auto"/>
            <w:vAlign w:val="center"/>
          </w:tcPr>
          <w:p w14:paraId="14660568" w14:textId="1F2674EC" w:rsidR="005833A4" w:rsidRPr="008160F7" w:rsidRDefault="005833A4" w:rsidP="005833A4">
            <w:pPr>
              <w:rPr>
                <w:rFonts w:ascii="Arial" w:hAnsi="Arial" w:cs="Arial"/>
                <w:sz w:val="24"/>
                <w:szCs w:val="24"/>
              </w:rPr>
            </w:pPr>
            <w:r w:rsidRPr="008160F7">
              <w:rPr>
                <w:rFonts w:ascii="Arial" w:hAnsi="Arial" w:cs="Arial"/>
                <w:sz w:val="24"/>
                <w:szCs w:val="24"/>
              </w:rPr>
              <w:t>National insurance n</w:t>
            </w:r>
            <w:r w:rsidR="00433261">
              <w:rPr>
                <w:rFonts w:ascii="Arial" w:hAnsi="Arial" w:cs="Arial"/>
                <w:sz w:val="24"/>
                <w:szCs w:val="24"/>
              </w:rPr>
              <w:t>umber</w:t>
            </w:r>
          </w:p>
        </w:tc>
        <w:tc>
          <w:tcPr>
            <w:tcW w:w="5245" w:type="dxa"/>
            <w:gridSpan w:val="8"/>
            <w:shd w:val="clear" w:color="auto" w:fill="auto"/>
            <w:vAlign w:val="center"/>
          </w:tcPr>
          <w:p w14:paraId="14660569" w14:textId="77777777" w:rsidR="005833A4" w:rsidRPr="008160F7" w:rsidRDefault="005833A4" w:rsidP="005833A4">
            <w:pPr>
              <w:rPr>
                <w:rFonts w:ascii="Arial" w:hAnsi="Arial" w:cs="Arial"/>
                <w:sz w:val="24"/>
                <w:szCs w:val="24"/>
              </w:rPr>
            </w:pPr>
          </w:p>
        </w:tc>
      </w:tr>
      <w:tr w:rsidR="005833A4" w:rsidRPr="008160F7" w14:paraId="1466056D" w14:textId="77777777" w:rsidTr="008160F7">
        <w:trPr>
          <w:trHeight w:val="562"/>
        </w:trPr>
        <w:tc>
          <w:tcPr>
            <w:tcW w:w="5245" w:type="dxa"/>
            <w:gridSpan w:val="3"/>
            <w:shd w:val="clear" w:color="auto" w:fill="auto"/>
            <w:vAlign w:val="center"/>
          </w:tcPr>
          <w:p w14:paraId="1466056B" w14:textId="77777777" w:rsidR="005833A4" w:rsidRPr="008160F7" w:rsidRDefault="005833A4" w:rsidP="005833A4">
            <w:pPr>
              <w:rPr>
                <w:rFonts w:ascii="Arial" w:hAnsi="Arial" w:cs="Arial"/>
                <w:sz w:val="24"/>
                <w:szCs w:val="24"/>
              </w:rPr>
            </w:pPr>
            <w:r w:rsidRPr="008160F7">
              <w:rPr>
                <w:rFonts w:ascii="Arial" w:hAnsi="Arial" w:cs="Arial"/>
                <w:sz w:val="24"/>
                <w:szCs w:val="24"/>
              </w:rPr>
              <w:t>Teacher Reference Number</w:t>
            </w:r>
          </w:p>
        </w:tc>
        <w:tc>
          <w:tcPr>
            <w:tcW w:w="5245" w:type="dxa"/>
            <w:gridSpan w:val="8"/>
            <w:shd w:val="clear" w:color="auto" w:fill="auto"/>
            <w:vAlign w:val="center"/>
          </w:tcPr>
          <w:p w14:paraId="1466056C" w14:textId="77777777" w:rsidR="005833A4" w:rsidRPr="008160F7" w:rsidRDefault="005833A4" w:rsidP="005833A4">
            <w:pPr>
              <w:rPr>
                <w:rFonts w:ascii="Arial" w:hAnsi="Arial" w:cs="Arial"/>
                <w:sz w:val="24"/>
                <w:szCs w:val="24"/>
              </w:rPr>
            </w:pPr>
          </w:p>
        </w:tc>
      </w:tr>
      <w:tr w:rsidR="00E77B2E" w:rsidRPr="008160F7" w14:paraId="14660573" w14:textId="77777777" w:rsidTr="008160F7">
        <w:trPr>
          <w:trHeight w:val="562"/>
        </w:trPr>
        <w:tc>
          <w:tcPr>
            <w:tcW w:w="5245" w:type="dxa"/>
            <w:gridSpan w:val="3"/>
            <w:shd w:val="clear" w:color="auto" w:fill="auto"/>
            <w:vAlign w:val="center"/>
          </w:tcPr>
          <w:p w14:paraId="1466056E" w14:textId="77777777" w:rsidR="00E77B2E" w:rsidRPr="008160F7" w:rsidRDefault="00E77B2E" w:rsidP="005833A4">
            <w:pPr>
              <w:rPr>
                <w:rFonts w:ascii="Arial" w:hAnsi="Arial" w:cs="Arial"/>
                <w:sz w:val="24"/>
                <w:szCs w:val="24"/>
              </w:rPr>
            </w:pPr>
            <w:r w:rsidRPr="008160F7">
              <w:rPr>
                <w:rFonts w:ascii="Arial" w:hAnsi="Arial" w:cs="Arial"/>
                <w:sz w:val="24"/>
                <w:szCs w:val="24"/>
              </w:rPr>
              <w:t>Qualified Teacher Status?</w:t>
            </w:r>
          </w:p>
        </w:tc>
        <w:tc>
          <w:tcPr>
            <w:tcW w:w="1311" w:type="dxa"/>
            <w:gridSpan w:val="2"/>
            <w:shd w:val="clear" w:color="auto" w:fill="auto"/>
            <w:vAlign w:val="center"/>
          </w:tcPr>
          <w:p w14:paraId="1466056F" w14:textId="77777777" w:rsidR="00E77B2E" w:rsidRPr="008160F7" w:rsidRDefault="008160F7" w:rsidP="00E77B2E">
            <w:pPr>
              <w:jc w:val="center"/>
              <w:rPr>
                <w:rFonts w:ascii="Arial" w:hAnsi="Arial" w:cs="Arial"/>
                <w:sz w:val="24"/>
                <w:szCs w:val="24"/>
              </w:rPr>
            </w:pPr>
            <w:r w:rsidRPr="008160F7">
              <w:rPr>
                <w:rFonts w:ascii="Arial" w:hAnsi="Arial" w:cs="Arial"/>
                <w:sz w:val="24"/>
                <w:szCs w:val="24"/>
              </w:rPr>
              <w:t>YES</w:t>
            </w:r>
          </w:p>
        </w:tc>
        <w:tc>
          <w:tcPr>
            <w:tcW w:w="1311" w:type="dxa"/>
            <w:shd w:val="clear" w:color="auto" w:fill="auto"/>
            <w:vAlign w:val="center"/>
          </w:tcPr>
          <w:p w14:paraId="14660570" w14:textId="77777777" w:rsidR="00E77B2E" w:rsidRPr="008160F7" w:rsidRDefault="008160F7" w:rsidP="00E77B2E">
            <w:pPr>
              <w:jc w:val="center"/>
              <w:rPr>
                <w:rFonts w:ascii="Arial" w:hAnsi="Arial" w:cs="Arial"/>
                <w:sz w:val="24"/>
                <w:szCs w:val="24"/>
              </w:rPr>
            </w:pPr>
            <w:r w:rsidRPr="008160F7">
              <w:rPr>
                <w:rFonts w:ascii="Arial" w:hAnsi="Arial" w:cs="Arial"/>
                <w:sz w:val="24"/>
                <w:szCs w:val="24"/>
              </w:rPr>
              <w:t>NO</w:t>
            </w:r>
          </w:p>
        </w:tc>
        <w:tc>
          <w:tcPr>
            <w:tcW w:w="781" w:type="dxa"/>
            <w:gridSpan w:val="2"/>
            <w:shd w:val="clear" w:color="auto" w:fill="auto"/>
            <w:vAlign w:val="center"/>
          </w:tcPr>
          <w:p w14:paraId="14660571" w14:textId="77777777" w:rsidR="00E77B2E" w:rsidRPr="008160F7" w:rsidRDefault="00E77B2E" w:rsidP="00E77B2E">
            <w:pPr>
              <w:jc w:val="center"/>
              <w:rPr>
                <w:rFonts w:ascii="Arial" w:hAnsi="Arial" w:cs="Arial"/>
                <w:sz w:val="24"/>
                <w:szCs w:val="24"/>
              </w:rPr>
            </w:pPr>
            <w:r w:rsidRPr="008160F7">
              <w:rPr>
                <w:rFonts w:ascii="Arial" w:hAnsi="Arial" w:cs="Arial"/>
                <w:sz w:val="24"/>
                <w:szCs w:val="24"/>
              </w:rPr>
              <w:t>Date</w:t>
            </w:r>
          </w:p>
        </w:tc>
        <w:tc>
          <w:tcPr>
            <w:tcW w:w="1842" w:type="dxa"/>
            <w:gridSpan w:val="3"/>
            <w:shd w:val="clear" w:color="auto" w:fill="auto"/>
            <w:vAlign w:val="center"/>
          </w:tcPr>
          <w:p w14:paraId="14660572" w14:textId="77777777" w:rsidR="00E77B2E" w:rsidRPr="008160F7" w:rsidRDefault="00E77B2E" w:rsidP="00E77B2E">
            <w:pPr>
              <w:jc w:val="center"/>
              <w:rPr>
                <w:rFonts w:ascii="Arial" w:hAnsi="Arial" w:cs="Arial"/>
                <w:sz w:val="24"/>
                <w:szCs w:val="24"/>
              </w:rPr>
            </w:pPr>
          </w:p>
        </w:tc>
      </w:tr>
      <w:tr w:rsidR="008160F7" w:rsidRPr="008160F7" w14:paraId="14660579" w14:textId="77777777" w:rsidTr="008160F7">
        <w:trPr>
          <w:trHeight w:val="562"/>
        </w:trPr>
        <w:tc>
          <w:tcPr>
            <w:tcW w:w="5245" w:type="dxa"/>
            <w:gridSpan w:val="3"/>
            <w:shd w:val="clear" w:color="auto" w:fill="auto"/>
            <w:vAlign w:val="center"/>
          </w:tcPr>
          <w:p w14:paraId="14660574" w14:textId="0339868B" w:rsidR="008160F7" w:rsidRPr="008160F7" w:rsidRDefault="008160F7" w:rsidP="005833A4">
            <w:pPr>
              <w:rPr>
                <w:rFonts w:ascii="Arial" w:hAnsi="Arial" w:cs="Arial"/>
                <w:sz w:val="24"/>
                <w:szCs w:val="24"/>
              </w:rPr>
            </w:pPr>
            <w:r w:rsidRPr="008160F7">
              <w:rPr>
                <w:rFonts w:ascii="Arial" w:hAnsi="Arial" w:cs="Arial"/>
                <w:sz w:val="24"/>
                <w:szCs w:val="24"/>
              </w:rPr>
              <w:t>Statutory induction year completed (if qualified after 7 May 1999)</w:t>
            </w:r>
            <w:r w:rsidR="00433261">
              <w:rPr>
                <w:rFonts w:ascii="Arial" w:hAnsi="Arial" w:cs="Arial"/>
                <w:sz w:val="24"/>
                <w:szCs w:val="24"/>
              </w:rPr>
              <w:t>?</w:t>
            </w:r>
          </w:p>
        </w:tc>
        <w:tc>
          <w:tcPr>
            <w:tcW w:w="1311" w:type="dxa"/>
            <w:gridSpan w:val="2"/>
            <w:shd w:val="clear" w:color="auto" w:fill="auto"/>
            <w:vAlign w:val="center"/>
          </w:tcPr>
          <w:p w14:paraId="14660575" w14:textId="77777777" w:rsidR="008160F7" w:rsidRPr="008160F7" w:rsidRDefault="008160F7" w:rsidP="00A37F17">
            <w:pPr>
              <w:jc w:val="center"/>
              <w:rPr>
                <w:rFonts w:ascii="Arial" w:hAnsi="Arial" w:cs="Arial"/>
                <w:sz w:val="24"/>
                <w:szCs w:val="24"/>
              </w:rPr>
            </w:pPr>
            <w:r w:rsidRPr="008160F7">
              <w:rPr>
                <w:rFonts w:ascii="Arial" w:hAnsi="Arial" w:cs="Arial"/>
                <w:sz w:val="24"/>
                <w:szCs w:val="24"/>
              </w:rPr>
              <w:t>YES</w:t>
            </w:r>
          </w:p>
        </w:tc>
        <w:tc>
          <w:tcPr>
            <w:tcW w:w="1311" w:type="dxa"/>
            <w:shd w:val="clear" w:color="auto" w:fill="auto"/>
            <w:vAlign w:val="center"/>
          </w:tcPr>
          <w:p w14:paraId="14660576" w14:textId="77777777" w:rsidR="008160F7" w:rsidRPr="008160F7" w:rsidRDefault="008160F7" w:rsidP="00A37F17">
            <w:pPr>
              <w:jc w:val="center"/>
              <w:rPr>
                <w:rFonts w:ascii="Arial" w:hAnsi="Arial" w:cs="Arial"/>
                <w:sz w:val="24"/>
                <w:szCs w:val="24"/>
              </w:rPr>
            </w:pPr>
            <w:r w:rsidRPr="008160F7">
              <w:rPr>
                <w:rFonts w:ascii="Arial" w:hAnsi="Arial" w:cs="Arial"/>
                <w:sz w:val="24"/>
                <w:szCs w:val="24"/>
              </w:rPr>
              <w:t>NO</w:t>
            </w:r>
          </w:p>
        </w:tc>
        <w:tc>
          <w:tcPr>
            <w:tcW w:w="781" w:type="dxa"/>
            <w:gridSpan w:val="2"/>
            <w:shd w:val="clear" w:color="auto" w:fill="auto"/>
            <w:vAlign w:val="center"/>
          </w:tcPr>
          <w:p w14:paraId="14660577" w14:textId="77777777" w:rsidR="008160F7" w:rsidRPr="008160F7" w:rsidRDefault="008160F7" w:rsidP="00A37F17">
            <w:pPr>
              <w:jc w:val="center"/>
              <w:rPr>
                <w:rFonts w:ascii="Arial" w:hAnsi="Arial" w:cs="Arial"/>
                <w:sz w:val="24"/>
                <w:szCs w:val="24"/>
              </w:rPr>
            </w:pPr>
            <w:r w:rsidRPr="008160F7">
              <w:rPr>
                <w:rFonts w:ascii="Arial" w:hAnsi="Arial" w:cs="Arial"/>
                <w:sz w:val="24"/>
                <w:szCs w:val="24"/>
              </w:rPr>
              <w:t>Date</w:t>
            </w:r>
          </w:p>
        </w:tc>
        <w:tc>
          <w:tcPr>
            <w:tcW w:w="1842" w:type="dxa"/>
            <w:gridSpan w:val="3"/>
            <w:shd w:val="clear" w:color="auto" w:fill="auto"/>
            <w:vAlign w:val="center"/>
          </w:tcPr>
          <w:p w14:paraId="14660578" w14:textId="77777777" w:rsidR="008160F7" w:rsidRPr="008160F7" w:rsidRDefault="008160F7" w:rsidP="00E77B2E">
            <w:pPr>
              <w:jc w:val="center"/>
              <w:rPr>
                <w:rFonts w:ascii="Arial" w:hAnsi="Arial" w:cs="Arial"/>
                <w:sz w:val="24"/>
                <w:szCs w:val="24"/>
              </w:rPr>
            </w:pPr>
          </w:p>
        </w:tc>
      </w:tr>
      <w:tr w:rsidR="008160F7" w:rsidRPr="008160F7" w14:paraId="1466057F" w14:textId="77777777" w:rsidTr="008160F7">
        <w:trPr>
          <w:trHeight w:val="562"/>
        </w:trPr>
        <w:tc>
          <w:tcPr>
            <w:tcW w:w="5245" w:type="dxa"/>
            <w:gridSpan w:val="3"/>
            <w:shd w:val="clear" w:color="auto" w:fill="auto"/>
            <w:vAlign w:val="center"/>
          </w:tcPr>
          <w:p w14:paraId="1466057A" w14:textId="77777777" w:rsidR="008160F7" w:rsidRPr="008160F7" w:rsidRDefault="008160F7" w:rsidP="005833A4">
            <w:pPr>
              <w:rPr>
                <w:rFonts w:ascii="Arial" w:hAnsi="Arial" w:cs="Arial"/>
                <w:sz w:val="24"/>
                <w:szCs w:val="24"/>
              </w:rPr>
            </w:pPr>
            <w:r w:rsidRPr="008160F7">
              <w:rPr>
                <w:rFonts w:ascii="Arial" w:hAnsi="Arial" w:cs="Arial"/>
                <w:sz w:val="24"/>
                <w:szCs w:val="24"/>
              </w:rPr>
              <w:t>Would you require sponsorship (previously a work permit) to take up this post?</w:t>
            </w:r>
          </w:p>
        </w:tc>
        <w:tc>
          <w:tcPr>
            <w:tcW w:w="1311" w:type="dxa"/>
            <w:gridSpan w:val="2"/>
            <w:shd w:val="clear" w:color="auto" w:fill="auto"/>
            <w:vAlign w:val="center"/>
          </w:tcPr>
          <w:p w14:paraId="1466057B" w14:textId="77777777" w:rsidR="008160F7" w:rsidRPr="008160F7" w:rsidRDefault="008160F7" w:rsidP="00A37F17">
            <w:pPr>
              <w:jc w:val="center"/>
              <w:rPr>
                <w:rFonts w:ascii="Arial" w:hAnsi="Arial" w:cs="Arial"/>
                <w:sz w:val="24"/>
                <w:szCs w:val="24"/>
              </w:rPr>
            </w:pPr>
            <w:r w:rsidRPr="008160F7">
              <w:rPr>
                <w:rFonts w:ascii="Arial" w:hAnsi="Arial" w:cs="Arial"/>
                <w:sz w:val="24"/>
                <w:szCs w:val="24"/>
              </w:rPr>
              <w:t>YES</w:t>
            </w:r>
          </w:p>
        </w:tc>
        <w:tc>
          <w:tcPr>
            <w:tcW w:w="1311" w:type="dxa"/>
            <w:shd w:val="clear" w:color="auto" w:fill="auto"/>
            <w:vAlign w:val="center"/>
          </w:tcPr>
          <w:p w14:paraId="1466057C" w14:textId="77777777" w:rsidR="008160F7" w:rsidRPr="008160F7" w:rsidRDefault="008160F7" w:rsidP="00A37F17">
            <w:pPr>
              <w:jc w:val="center"/>
              <w:rPr>
                <w:rFonts w:ascii="Arial" w:hAnsi="Arial" w:cs="Arial"/>
                <w:sz w:val="24"/>
                <w:szCs w:val="24"/>
              </w:rPr>
            </w:pPr>
            <w:r w:rsidRPr="008160F7">
              <w:rPr>
                <w:rFonts w:ascii="Arial" w:hAnsi="Arial" w:cs="Arial"/>
                <w:sz w:val="24"/>
                <w:szCs w:val="24"/>
              </w:rPr>
              <w:t>NO</w:t>
            </w:r>
          </w:p>
        </w:tc>
        <w:tc>
          <w:tcPr>
            <w:tcW w:w="781" w:type="dxa"/>
            <w:gridSpan w:val="2"/>
            <w:shd w:val="clear" w:color="auto" w:fill="auto"/>
            <w:vAlign w:val="center"/>
          </w:tcPr>
          <w:p w14:paraId="1466057D" w14:textId="77777777" w:rsidR="008160F7" w:rsidRPr="008160F7" w:rsidRDefault="008160F7" w:rsidP="00A37F17">
            <w:pPr>
              <w:jc w:val="center"/>
              <w:rPr>
                <w:rFonts w:ascii="Arial" w:hAnsi="Arial" w:cs="Arial"/>
                <w:sz w:val="24"/>
                <w:szCs w:val="24"/>
              </w:rPr>
            </w:pPr>
            <w:r w:rsidRPr="008160F7">
              <w:rPr>
                <w:rFonts w:ascii="Arial" w:hAnsi="Arial" w:cs="Arial"/>
                <w:sz w:val="24"/>
                <w:szCs w:val="24"/>
              </w:rPr>
              <w:t>Date</w:t>
            </w:r>
          </w:p>
        </w:tc>
        <w:tc>
          <w:tcPr>
            <w:tcW w:w="1842" w:type="dxa"/>
            <w:gridSpan w:val="3"/>
            <w:shd w:val="clear" w:color="auto" w:fill="auto"/>
            <w:vAlign w:val="center"/>
          </w:tcPr>
          <w:p w14:paraId="1466057E" w14:textId="77777777" w:rsidR="008160F7" w:rsidRPr="008160F7" w:rsidRDefault="008160F7" w:rsidP="00E77B2E">
            <w:pPr>
              <w:jc w:val="center"/>
              <w:rPr>
                <w:rFonts w:ascii="Arial" w:hAnsi="Arial" w:cs="Arial"/>
                <w:sz w:val="24"/>
                <w:szCs w:val="24"/>
              </w:rPr>
            </w:pPr>
          </w:p>
        </w:tc>
      </w:tr>
      <w:tr w:rsidR="00E77B2E" w:rsidRPr="008160F7" w14:paraId="14660582" w14:textId="77777777" w:rsidTr="008160F7">
        <w:trPr>
          <w:trHeight w:val="562"/>
        </w:trPr>
        <w:tc>
          <w:tcPr>
            <w:tcW w:w="5245" w:type="dxa"/>
            <w:gridSpan w:val="3"/>
            <w:shd w:val="clear" w:color="auto" w:fill="auto"/>
            <w:vAlign w:val="center"/>
          </w:tcPr>
          <w:p w14:paraId="14660580" w14:textId="77777777" w:rsidR="00E77B2E" w:rsidRPr="008160F7" w:rsidRDefault="00E77B2E" w:rsidP="00E77B2E">
            <w:pPr>
              <w:rPr>
                <w:rFonts w:ascii="Arial" w:hAnsi="Arial" w:cs="Arial"/>
                <w:sz w:val="24"/>
                <w:szCs w:val="24"/>
              </w:rPr>
            </w:pPr>
            <w:r w:rsidRPr="008160F7">
              <w:rPr>
                <w:rFonts w:ascii="Arial" w:hAnsi="Arial" w:cs="Arial"/>
                <w:sz w:val="24"/>
                <w:szCs w:val="24"/>
              </w:rPr>
              <w:t>Where did you see the advertisement for this post?</w:t>
            </w:r>
          </w:p>
        </w:tc>
        <w:tc>
          <w:tcPr>
            <w:tcW w:w="5245" w:type="dxa"/>
            <w:gridSpan w:val="8"/>
            <w:shd w:val="clear" w:color="auto" w:fill="auto"/>
            <w:vAlign w:val="center"/>
          </w:tcPr>
          <w:p w14:paraId="14660581" w14:textId="77777777" w:rsidR="00E77B2E" w:rsidRPr="008160F7" w:rsidRDefault="00E77B2E" w:rsidP="00E77B2E">
            <w:pPr>
              <w:rPr>
                <w:rFonts w:ascii="Arial" w:hAnsi="Arial" w:cs="Arial"/>
                <w:sz w:val="24"/>
                <w:szCs w:val="24"/>
              </w:rPr>
            </w:pPr>
          </w:p>
        </w:tc>
      </w:tr>
      <w:tr w:rsidR="00E77B2E" w:rsidRPr="008160F7" w14:paraId="14660584" w14:textId="77777777" w:rsidTr="008160F7">
        <w:trPr>
          <w:trHeight w:val="474"/>
        </w:trPr>
        <w:tc>
          <w:tcPr>
            <w:tcW w:w="10490" w:type="dxa"/>
            <w:gridSpan w:val="11"/>
            <w:shd w:val="clear" w:color="auto" w:fill="F2F2F2" w:themeFill="background1" w:themeFillShade="F2"/>
            <w:vAlign w:val="center"/>
          </w:tcPr>
          <w:p w14:paraId="14660583" w14:textId="77777777" w:rsidR="00E77B2E" w:rsidRPr="008160F7" w:rsidRDefault="00E77B2E" w:rsidP="00A37F17">
            <w:pPr>
              <w:rPr>
                <w:rFonts w:ascii="Arial" w:hAnsi="Arial" w:cs="Arial"/>
                <w:bCs/>
                <w:sz w:val="24"/>
                <w:szCs w:val="24"/>
              </w:rPr>
            </w:pPr>
            <w:r w:rsidRPr="008160F7">
              <w:rPr>
                <w:rFonts w:ascii="Arial" w:hAnsi="Arial" w:cs="Arial"/>
                <w:b/>
                <w:bCs/>
                <w:sz w:val="24"/>
                <w:szCs w:val="24"/>
              </w:rPr>
              <w:t>Rehabilitation of Offenders Act 1974 (Exemptions) Order 1975</w:t>
            </w:r>
          </w:p>
        </w:tc>
      </w:tr>
      <w:tr w:rsidR="00E77B2E" w:rsidRPr="008160F7" w14:paraId="14660587" w14:textId="77777777" w:rsidTr="008160F7">
        <w:trPr>
          <w:trHeight w:val="562"/>
        </w:trPr>
        <w:tc>
          <w:tcPr>
            <w:tcW w:w="10490" w:type="dxa"/>
            <w:gridSpan w:val="11"/>
            <w:shd w:val="clear" w:color="auto" w:fill="auto"/>
            <w:vAlign w:val="center"/>
          </w:tcPr>
          <w:p w14:paraId="44AE4FD0" w14:textId="77777777" w:rsidR="00A81EB4" w:rsidRDefault="00A81EB4" w:rsidP="00A81EB4">
            <w:pPr>
              <w:rPr>
                <w:rFonts w:ascii="Arial" w:hAnsi="Arial" w:cs="Arial"/>
                <w:sz w:val="24"/>
                <w:szCs w:val="24"/>
              </w:rPr>
            </w:pPr>
            <w:r>
              <w:rPr>
                <w:rFonts w:ascii="Arial" w:hAnsi="Arial" w:cs="Arial"/>
                <w:sz w:val="24"/>
                <w:szCs w:val="24"/>
              </w:rPr>
              <w:t xml:space="preserve">This post is covered by the </w:t>
            </w:r>
            <w:r>
              <w:rPr>
                <w:rFonts w:ascii="Arial" w:hAnsi="Arial" w:cs="Arial"/>
                <w:b/>
                <w:bCs/>
                <w:sz w:val="24"/>
                <w:szCs w:val="24"/>
              </w:rPr>
              <w:t>Rehabilitation of Offenders Act 1974 (Exceptions) Order 1975</w:t>
            </w:r>
            <w:r>
              <w:rPr>
                <w:rFonts w:ascii="Arial" w:hAnsi="Arial" w:cs="Arial"/>
                <w:sz w:val="24"/>
                <w:szCs w:val="24"/>
              </w:rPr>
              <w:t xml:space="preserve"> because it is a post which involves working directly with children or young people.  If shortlisted for interview you are therefore required to declare whether you have any criminal convictions (or cautions or bind-overs) including those which are ‘spent’.  The amendments to the Rehabilitation of Offenders Act 1974 (Exceptions) Order 1975 (2013 and 2020) provide that when applying for certain jobs and activities, certain convictions and cautions are considered ‘protected’. This means that they do not need to be disclosed to employers, and if they are disclosed, employers cannot take them into account.  Guidance and criteria on the filtering of these cautions and convictions can be found on the Disclosure and Barring Service website:  </w:t>
            </w:r>
          </w:p>
          <w:p w14:paraId="14660586" w14:textId="78DC0C82" w:rsidR="005F1200" w:rsidRPr="00A81EB4" w:rsidRDefault="003029AE" w:rsidP="005F1200">
            <w:pPr>
              <w:rPr>
                <w:rFonts w:ascii="Arial" w:hAnsi="Arial" w:cs="Arial"/>
                <w:color w:val="000080"/>
                <w:sz w:val="24"/>
                <w:szCs w:val="24"/>
              </w:rPr>
            </w:pPr>
            <w:hyperlink r:id="rId12" w:history="1">
              <w:r w:rsidR="00A81EB4">
                <w:rPr>
                  <w:rStyle w:val="Hyperlink"/>
                  <w:rFonts w:ascii="Arial" w:hAnsi="Arial" w:cs="Arial"/>
                  <w:sz w:val="24"/>
                  <w:szCs w:val="24"/>
                </w:rPr>
                <w:t>https://www.gov.uk/government/collections/dbs-filtering-guidance</w:t>
              </w:r>
            </w:hyperlink>
          </w:p>
        </w:tc>
      </w:tr>
      <w:tr w:rsidR="00E77B2E" w:rsidRPr="008160F7" w14:paraId="14660589" w14:textId="77777777" w:rsidTr="008160F7">
        <w:trPr>
          <w:trHeight w:val="474"/>
        </w:trPr>
        <w:tc>
          <w:tcPr>
            <w:tcW w:w="10490" w:type="dxa"/>
            <w:gridSpan w:val="11"/>
            <w:shd w:val="clear" w:color="auto" w:fill="F2F2F2" w:themeFill="background1" w:themeFillShade="F2"/>
            <w:vAlign w:val="center"/>
          </w:tcPr>
          <w:p w14:paraId="14660588" w14:textId="77777777" w:rsidR="00E77B2E" w:rsidRPr="008160F7" w:rsidRDefault="00E77B2E" w:rsidP="00A37F17">
            <w:pPr>
              <w:rPr>
                <w:rFonts w:ascii="Arial" w:hAnsi="Arial" w:cs="Arial"/>
                <w:bCs/>
                <w:sz w:val="24"/>
                <w:szCs w:val="24"/>
              </w:rPr>
            </w:pPr>
            <w:r w:rsidRPr="008160F7">
              <w:rPr>
                <w:rFonts w:ascii="Arial" w:hAnsi="Arial" w:cs="Arial"/>
                <w:b/>
                <w:bCs/>
                <w:sz w:val="24"/>
                <w:szCs w:val="24"/>
              </w:rPr>
              <w:lastRenderedPageBreak/>
              <w:t>Further information</w:t>
            </w:r>
          </w:p>
        </w:tc>
      </w:tr>
      <w:tr w:rsidR="00E77B2E" w:rsidRPr="008160F7" w14:paraId="146605A6" w14:textId="77777777" w:rsidTr="008160F7">
        <w:trPr>
          <w:trHeight w:val="474"/>
        </w:trPr>
        <w:tc>
          <w:tcPr>
            <w:tcW w:w="10490" w:type="dxa"/>
            <w:gridSpan w:val="11"/>
            <w:shd w:val="clear" w:color="auto" w:fill="auto"/>
            <w:vAlign w:val="center"/>
          </w:tcPr>
          <w:p w14:paraId="1466059A" w14:textId="796AFF6F" w:rsidR="00E77B2E" w:rsidRPr="008160F7" w:rsidRDefault="00E77B2E" w:rsidP="00E77B2E">
            <w:pPr>
              <w:pStyle w:val="ListParagraph"/>
              <w:numPr>
                <w:ilvl w:val="0"/>
                <w:numId w:val="4"/>
              </w:numPr>
              <w:ind w:left="317" w:hanging="283"/>
              <w:rPr>
                <w:rFonts w:ascii="Arial" w:hAnsi="Arial" w:cs="Arial"/>
                <w:sz w:val="24"/>
                <w:szCs w:val="24"/>
              </w:rPr>
            </w:pPr>
            <w:r w:rsidRPr="008160F7">
              <w:rPr>
                <w:rFonts w:ascii="Arial" w:hAnsi="Arial" w:cs="Arial"/>
                <w:sz w:val="24"/>
                <w:szCs w:val="24"/>
              </w:rPr>
              <w:t xml:space="preserve">If your application is successful, prior to taking up your post, you will be required to undergo a </w:t>
            </w:r>
            <w:r w:rsidRPr="008160F7">
              <w:rPr>
                <w:rFonts w:ascii="Arial" w:hAnsi="Arial" w:cs="Arial"/>
                <w:b/>
                <w:sz w:val="24"/>
                <w:szCs w:val="24"/>
              </w:rPr>
              <w:t>Formal Disclosure</w:t>
            </w:r>
            <w:r w:rsidRPr="008160F7">
              <w:rPr>
                <w:rFonts w:ascii="Arial" w:hAnsi="Arial" w:cs="Arial"/>
                <w:sz w:val="24"/>
                <w:szCs w:val="24"/>
              </w:rPr>
              <w:t xml:space="preserve"> process through the </w:t>
            </w:r>
            <w:r w:rsidRPr="008160F7">
              <w:rPr>
                <w:rFonts w:ascii="Arial" w:hAnsi="Arial" w:cs="Arial"/>
                <w:b/>
                <w:sz w:val="24"/>
                <w:szCs w:val="24"/>
              </w:rPr>
              <w:t>Disclosure and Barring Service</w:t>
            </w:r>
            <w:r w:rsidRPr="008160F7">
              <w:rPr>
                <w:rFonts w:ascii="Arial" w:hAnsi="Arial" w:cs="Arial"/>
                <w:sz w:val="24"/>
                <w:szCs w:val="24"/>
              </w:rPr>
              <w:t>.  This will require you to complete a separate DBS application form and to provide a range of more than one piece of documentary evidence of your identity.</w:t>
            </w:r>
          </w:p>
          <w:p w14:paraId="1466059B" w14:textId="77777777" w:rsidR="00E77B2E" w:rsidRPr="008160F7" w:rsidRDefault="00E77B2E" w:rsidP="00E77B2E">
            <w:pPr>
              <w:ind w:left="317" w:hanging="283"/>
              <w:rPr>
                <w:rFonts w:ascii="Arial" w:hAnsi="Arial" w:cs="Arial"/>
                <w:sz w:val="24"/>
                <w:szCs w:val="24"/>
              </w:rPr>
            </w:pPr>
          </w:p>
          <w:p w14:paraId="1466059C" w14:textId="25798051" w:rsidR="00E77B2E" w:rsidRPr="008160F7" w:rsidRDefault="00E77B2E" w:rsidP="00E77B2E">
            <w:pPr>
              <w:pStyle w:val="ListParagraph"/>
              <w:numPr>
                <w:ilvl w:val="0"/>
                <w:numId w:val="4"/>
              </w:numPr>
              <w:ind w:left="317" w:hanging="283"/>
              <w:rPr>
                <w:rFonts w:ascii="Arial" w:hAnsi="Arial" w:cs="Arial"/>
                <w:sz w:val="24"/>
                <w:szCs w:val="24"/>
              </w:rPr>
            </w:pPr>
            <w:r w:rsidRPr="008160F7">
              <w:rPr>
                <w:rFonts w:ascii="Arial" w:hAnsi="Arial" w:cs="Arial"/>
                <w:sz w:val="24"/>
                <w:szCs w:val="24"/>
              </w:rPr>
              <w:t>Although a criminal record involving offences against children is likely to debar you from appointment of this type of post, the existence of other criminal convictions will not necessarily be a bar to employment</w:t>
            </w:r>
            <w:r w:rsidR="00C831F8">
              <w:rPr>
                <w:rFonts w:ascii="Arial" w:hAnsi="Arial" w:cs="Arial"/>
                <w:sz w:val="24"/>
                <w:szCs w:val="24"/>
              </w:rPr>
              <w:t xml:space="preserve"> unless other restrictions are in place through the Children’s Barred List, </w:t>
            </w:r>
            <w:proofErr w:type="gramStart"/>
            <w:r w:rsidR="00C831F8">
              <w:rPr>
                <w:rFonts w:ascii="Arial" w:hAnsi="Arial" w:cs="Arial"/>
                <w:sz w:val="24"/>
                <w:szCs w:val="24"/>
              </w:rPr>
              <w:t>DBS</w:t>
            </w:r>
            <w:proofErr w:type="gramEnd"/>
            <w:r w:rsidR="00C831F8">
              <w:rPr>
                <w:rFonts w:ascii="Arial" w:hAnsi="Arial" w:cs="Arial"/>
                <w:sz w:val="24"/>
                <w:szCs w:val="24"/>
              </w:rPr>
              <w:t xml:space="preserve"> or Teacher Regulation Agency</w:t>
            </w:r>
            <w:r w:rsidRPr="008160F7">
              <w:rPr>
                <w:rFonts w:ascii="Arial" w:hAnsi="Arial" w:cs="Arial"/>
                <w:sz w:val="24"/>
                <w:szCs w:val="24"/>
              </w:rPr>
              <w:t>.</w:t>
            </w:r>
          </w:p>
          <w:p w14:paraId="1466059D" w14:textId="77777777" w:rsidR="00E77B2E" w:rsidRPr="008160F7" w:rsidRDefault="00E77B2E" w:rsidP="00E77B2E">
            <w:pPr>
              <w:ind w:left="317" w:hanging="283"/>
              <w:rPr>
                <w:rFonts w:ascii="Arial" w:hAnsi="Arial" w:cs="Arial"/>
                <w:sz w:val="24"/>
                <w:szCs w:val="24"/>
              </w:rPr>
            </w:pPr>
          </w:p>
          <w:p w14:paraId="1466059E" w14:textId="77777777" w:rsidR="00E77B2E" w:rsidRPr="008160F7" w:rsidRDefault="00E77B2E" w:rsidP="00E77B2E">
            <w:pPr>
              <w:pStyle w:val="ListParagraph"/>
              <w:numPr>
                <w:ilvl w:val="0"/>
                <w:numId w:val="4"/>
              </w:numPr>
              <w:ind w:left="317" w:hanging="283"/>
              <w:rPr>
                <w:rFonts w:ascii="Arial" w:hAnsi="Arial" w:cs="Arial"/>
                <w:b/>
                <w:sz w:val="24"/>
                <w:szCs w:val="24"/>
              </w:rPr>
            </w:pPr>
            <w:r w:rsidRPr="008160F7">
              <w:rPr>
                <w:rFonts w:ascii="Arial" w:hAnsi="Arial" w:cs="Arial"/>
                <w:b/>
                <w:sz w:val="24"/>
                <w:szCs w:val="24"/>
              </w:rPr>
              <w:t>Any criminal record information arising out of the disclosure process will be discussed with you before any final decision is made about your employment.</w:t>
            </w:r>
          </w:p>
          <w:p w14:paraId="1466059F" w14:textId="77777777" w:rsidR="00E77B2E" w:rsidRPr="008160F7" w:rsidRDefault="00E77B2E" w:rsidP="00E77B2E">
            <w:pPr>
              <w:ind w:left="317" w:hanging="283"/>
              <w:rPr>
                <w:rFonts w:ascii="Arial" w:hAnsi="Arial" w:cs="Arial"/>
                <w:sz w:val="24"/>
                <w:szCs w:val="24"/>
              </w:rPr>
            </w:pPr>
          </w:p>
          <w:p w14:paraId="3B161D7C" w14:textId="77777777" w:rsidR="00F97A12" w:rsidRDefault="00E77B2E" w:rsidP="00F97A12">
            <w:pPr>
              <w:pStyle w:val="ListParagraph"/>
              <w:numPr>
                <w:ilvl w:val="0"/>
                <w:numId w:val="4"/>
              </w:numPr>
              <w:ind w:left="317" w:hanging="283"/>
              <w:rPr>
                <w:rFonts w:ascii="Arial" w:hAnsi="Arial" w:cs="Arial"/>
                <w:sz w:val="24"/>
                <w:szCs w:val="24"/>
              </w:rPr>
            </w:pPr>
            <w:r w:rsidRPr="008160F7">
              <w:rPr>
                <w:rFonts w:ascii="Arial" w:hAnsi="Arial" w:cs="Arial"/>
                <w:sz w:val="24"/>
                <w:szCs w:val="24"/>
              </w:rPr>
              <w:t>It is a criminal offence to apply for or accept a position (paid or unpaid) working with children if you are excluded from such work by virtue of a court order or exclusion by the DBS.</w:t>
            </w:r>
          </w:p>
          <w:p w14:paraId="5A75FF4D" w14:textId="77777777" w:rsidR="00F97A12" w:rsidRPr="00F97A12" w:rsidRDefault="00F97A12" w:rsidP="00F97A12">
            <w:pPr>
              <w:pStyle w:val="ListParagraph"/>
              <w:rPr>
                <w:rFonts w:ascii="Arial" w:hAnsi="Arial" w:cs="Arial"/>
                <w:sz w:val="24"/>
                <w:szCs w:val="24"/>
              </w:rPr>
            </w:pPr>
          </w:p>
          <w:p w14:paraId="146605A3" w14:textId="0EFF4678" w:rsidR="00E77B2E" w:rsidRDefault="00670CD1" w:rsidP="00F97A12">
            <w:pPr>
              <w:pStyle w:val="ListParagraph"/>
              <w:numPr>
                <w:ilvl w:val="0"/>
                <w:numId w:val="4"/>
              </w:numPr>
              <w:ind w:left="317" w:hanging="283"/>
              <w:rPr>
                <w:rFonts w:ascii="Arial" w:hAnsi="Arial" w:cs="Arial"/>
                <w:sz w:val="24"/>
                <w:szCs w:val="24"/>
              </w:rPr>
            </w:pPr>
            <w:r w:rsidRPr="00F97A12">
              <w:rPr>
                <w:rFonts w:ascii="Arial" w:hAnsi="Arial" w:cs="Arial"/>
                <w:sz w:val="24"/>
                <w:szCs w:val="24"/>
              </w:rPr>
              <w:t>A copy of the Criminal History (DBS) and Non-Police Personnel Vetting Checks Policy is available on request.</w:t>
            </w:r>
          </w:p>
          <w:p w14:paraId="723F2981" w14:textId="77777777" w:rsidR="00F97A12" w:rsidRPr="00F97A12" w:rsidRDefault="00F97A12" w:rsidP="00F97A12">
            <w:pPr>
              <w:rPr>
                <w:rFonts w:ascii="Arial" w:hAnsi="Arial" w:cs="Arial"/>
                <w:sz w:val="24"/>
                <w:szCs w:val="24"/>
              </w:rPr>
            </w:pPr>
          </w:p>
          <w:p w14:paraId="146605A4" w14:textId="15B63147" w:rsidR="00E77B2E" w:rsidRPr="008160F7" w:rsidRDefault="00B42C24" w:rsidP="00E77B2E">
            <w:pPr>
              <w:pStyle w:val="ListParagraph"/>
              <w:numPr>
                <w:ilvl w:val="0"/>
                <w:numId w:val="4"/>
              </w:numPr>
              <w:ind w:left="317" w:hanging="283"/>
              <w:rPr>
                <w:rFonts w:ascii="Arial" w:hAnsi="Arial" w:cs="Arial"/>
                <w:sz w:val="24"/>
                <w:szCs w:val="24"/>
              </w:rPr>
            </w:pPr>
            <w:r>
              <w:rPr>
                <w:rFonts w:ascii="Arial" w:hAnsi="Arial" w:cs="Arial"/>
                <w:sz w:val="24"/>
                <w:szCs w:val="24"/>
              </w:rPr>
              <w:t>C</w:t>
            </w:r>
            <w:r w:rsidR="00E77B2E" w:rsidRPr="008160F7">
              <w:rPr>
                <w:rFonts w:ascii="Arial" w:hAnsi="Arial" w:cs="Arial"/>
                <w:sz w:val="24"/>
                <w:szCs w:val="24"/>
              </w:rPr>
              <w:t>riminal record certificates will only be issued directly to the applicant.  The Local Authority/your employer will request that you show them your certificate and will record the Disclosure number and issue date and retain this on your personnel record and on its computerised personnel record system in accordance with the General Data Protection Regulation 2016 and Data Protection Act 2018</w:t>
            </w:r>
            <w:ins w:id="1" w:author="Hollier, Lisa" w:date="2021-02-16T07:23:00Z">
              <w:r w:rsidR="004652F5">
                <w:rPr>
                  <w:rFonts w:ascii="Arial" w:hAnsi="Arial" w:cs="Arial"/>
                  <w:sz w:val="24"/>
                  <w:szCs w:val="24"/>
                </w:rPr>
                <w:t xml:space="preserve"> </w:t>
              </w:r>
            </w:ins>
            <w:r w:rsidR="00E77B2E" w:rsidRPr="008160F7">
              <w:rPr>
                <w:rFonts w:ascii="Arial" w:hAnsi="Arial" w:cs="Arial"/>
                <w:sz w:val="24"/>
                <w:szCs w:val="24"/>
              </w:rPr>
              <w:t>(the Data Protection Legislation)</w:t>
            </w:r>
            <w:r w:rsidR="00433261">
              <w:rPr>
                <w:rFonts w:ascii="Arial" w:hAnsi="Arial" w:cs="Arial"/>
                <w:sz w:val="24"/>
                <w:szCs w:val="24"/>
              </w:rPr>
              <w:t xml:space="preserve">. </w:t>
            </w:r>
            <w:r w:rsidR="00E77B2E" w:rsidRPr="008160F7">
              <w:rPr>
                <w:rFonts w:ascii="Arial" w:hAnsi="Arial" w:cs="Arial"/>
                <w:sz w:val="24"/>
                <w:szCs w:val="24"/>
              </w:rPr>
              <w:t xml:space="preserve">The </w:t>
            </w:r>
            <w:r>
              <w:rPr>
                <w:rFonts w:ascii="Arial" w:hAnsi="Arial" w:cs="Arial"/>
                <w:sz w:val="24"/>
                <w:szCs w:val="24"/>
              </w:rPr>
              <w:t xml:space="preserve">school and </w:t>
            </w:r>
            <w:r w:rsidR="00E77B2E" w:rsidRPr="008160F7">
              <w:rPr>
                <w:rFonts w:ascii="Arial" w:hAnsi="Arial" w:cs="Arial"/>
                <w:sz w:val="24"/>
                <w:szCs w:val="24"/>
              </w:rPr>
              <w:t>Local Authority abide by the DBS Code of Practice and Keeping Children Safe in Education which state that a copy of the DBS Disclosure Certificate may only be retained with the permission of the applicant and shall not be retained for longer than 6 months, in order to comply with the requirements of the Data Protection Legislation.</w:t>
            </w:r>
          </w:p>
          <w:p w14:paraId="146605A5" w14:textId="77777777" w:rsidR="00E77B2E" w:rsidRPr="008160F7" w:rsidRDefault="00E77B2E" w:rsidP="00E77B2E">
            <w:pPr>
              <w:rPr>
                <w:rFonts w:ascii="Arial" w:hAnsi="Arial" w:cs="Arial"/>
                <w:sz w:val="24"/>
                <w:szCs w:val="24"/>
              </w:rPr>
            </w:pPr>
          </w:p>
        </w:tc>
      </w:tr>
      <w:tr w:rsidR="00E77B2E" w:rsidRPr="008160F7" w14:paraId="146605AA" w14:textId="77777777" w:rsidTr="008160F7">
        <w:trPr>
          <w:trHeight w:val="474"/>
        </w:trPr>
        <w:tc>
          <w:tcPr>
            <w:tcW w:w="8931" w:type="dxa"/>
            <w:gridSpan w:val="9"/>
            <w:shd w:val="clear" w:color="auto" w:fill="D9D9D9" w:themeFill="background1" w:themeFillShade="D9"/>
            <w:vAlign w:val="center"/>
          </w:tcPr>
          <w:p w14:paraId="146605A7" w14:textId="77777777" w:rsidR="00E77B2E" w:rsidRPr="008160F7" w:rsidRDefault="00E77B2E" w:rsidP="00E77B2E">
            <w:pPr>
              <w:rPr>
                <w:rFonts w:ascii="Arial" w:hAnsi="Arial" w:cs="Arial"/>
                <w:sz w:val="24"/>
                <w:szCs w:val="24"/>
              </w:rPr>
            </w:pPr>
            <w:r w:rsidRPr="008160F7">
              <w:rPr>
                <w:rFonts w:ascii="Arial" w:hAnsi="Arial" w:cs="Arial"/>
                <w:sz w:val="24"/>
                <w:szCs w:val="24"/>
              </w:rPr>
              <w:t xml:space="preserve">Please state whether, to the best of your knowledge, you are related to a County Councillor, senior member of Hampshire Children’s Services Department, or a governor or senior employee of a school maintained by this Authority. </w:t>
            </w:r>
          </w:p>
        </w:tc>
        <w:tc>
          <w:tcPr>
            <w:tcW w:w="779" w:type="dxa"/>
            <w:shd w:val="clear" w:color="auto" w:fill="auto"/>
            <w:vAlign w:val="center"/>
          </w:tcPr>
          <w:p w14:paraId="146605A8" w14:textId="77777777" w:rsidR="00E77B2E" w:rsidRPr="008160F7" w:rsidRDefault="00E77B2E" w:rsidP="00E77B2E">
            <w:pPr>
              <w:jc w:val="center"/>
              <w:rPr>
                <w:rFonts w:ascii="Arial" w:hAnsi="Arial" w:cs="Arial"/>
                <w:sz w:val="24"/>
                <w:szCs w:val="24"/>
              </w:rPr>
            </w:pPr>
            <w:r w:rsidRPr="008160F7">
              <w:rPr>
                <w:rFonts w:ascii="Arial" w:hAnsi="Arial" w:cs="Arial"/>
                <w:sz w:val="24"/>
                <w:szCs w:val="24"/>
              </w:rPr>
              <w:t>YES</w:t>
            </w:r>
          </w:p>
        </w:tc>
        <w:tc>
          <w:tcPr>
            <w:tcW w:w="780" w:type="dxa"/>
            <w:shd w:val="clear" w:color="auto" w:fill="auto"/>
            <w:vAlign w:val="center"/>
          </w:tcPr>
          <w:p w14:paraId="146605A9" w14:textId="77777777" w:rsidR="00E77B2E" w:rsidRPr="008160F7" w:rsidRDefault="00E77B2E" w:rsidP="00E77B2E">
            <w:pPr>
              <w:jc w:val="center"/>
              <w:rPr>
                <w:rFonts w:ascii="Arial" w:hAnsi="Arial" w:cs="Arial"/>
                <w:sz w:val="24"/>
                <w:szCs w:val="24"/>
              </w:rPr>
            </w:pPr>
            <w:r w:rsidRPr="008160F7">
              <w:rPr>
                <w:rFonts w:ascii="Arial" w:hAnsi="Arial" w:cs="Arial"/>
                <w:sz w:val="24"/>
                <w:szCs w:val="24"/>
              </w:rPr>
              <w:t>NO</w:t>
            </w:r>
          </w:p>
        </w:tc>
      </w:tr>
      <w:tr w:rsidR="00E77B2E" w:rsidRPr="008160F7" w14:paraId="146605AC" w14:textId="77777777" w:rsidTr="008160F7">
        <w:trPr>
          <w:trHeight w:val="474"/>
        </w:trPr>
        <w:tc>
          <w:tcPr>
            <w:tcW w:w="10490" w:type="dxa"/>
            <w:gridSpan w:val="11"/>
            <w:shd w:val="clear" w:color="auto" w:fill="auto"/>
            <w:vAlign w:val="center"/>
          </w:tcPr>
          <w:p w14:paraId="146605AB" w14:textId="77777777" w:rsidR="00E77B2E" w:rsidRPr="008160F7" w:rsidRDefault="00E77B2E" w:rsidP="00A37F17">
            <w:pPr>
              <w:rPr>
                <w:rFonts w:ascii="Arial" w:hAnsi="Arial" w:cs="Arial"/>
                <w:sz w:val="24"/>
                <w:szCs w:val="24"/>
              </w:rPr>
            </w:pPr>
            <w:r w:rsidRPr="008160F7">
              <w:rPr>
                <w:rFonts w:ascii="Arial" w:hAnsi="Arial" w:cs="Arial"/>
                <w:sz w:val="24"/>
                <w:szCs w:val="24"/>
              </w:rPr>
              <w:t>If YES, please state the nature of relationship and the name of the County Councillor, senior member of Hampshire Children’s Services Department, governor or senior employee of the school.</w:t>
            </w:r>
          </w:p>
        </w:tc>
      </w:tr>
      <w:tr w:rsidR="00E318B9" w:rsidRPr="008160F7" w14:paraId="146605AF" w14:textId="77777777" w:rsidTr="00E318B9">
        <w:trPr>
          <w:trHeight w:val="474"/>
        </w:trPr>
        <w:tc>
          <w:tcPr>
            <w:tcW w:w="2694" w:type="dxa"/>
            <w:gridSpan w:val="2"/>
            <w:shd w:val="clear" w:color="auto" w:fill="auto"/>
            <w:vAlign w:val="center"/>
          </w:tcPr>
          <w:p w14:paraId="146605AD" w14:textId="77777777" w:rsidR="00E318B9" w:rsidRPr="008160F7" w:rsidRDefault="00E318B9" w:rsidP="00A37F17">
            <w:pPr>
              <w:rPr>
                <w:rFonts w:ascii="Arial" w:hAnsi="Arial" w:cs="Arial"/>
                <w:sz w:val="24"/>
                <w:szCs w:val="24"/>
              </w:rPr>
            </w:pPr>
            <w:r>
              <w:rPr>
                <w:rFonts w:ascii="Arial" w:hAnsi="Arial" w:cs="Arial"/>
                <w:sz w:val="24"/>
                <w:szCs w:val="24"/>
              </w:rPr>
              <w:t>Nature of relationship</w:t>
            </w:r>
          </w:p>
        </w:tc>
        <w:tc>
          <w:tcPr>
            <w:tcW w:w="7796" w:type="dxa"/>
            <w:gridSpan w:val="9"/>
            <w:shd w:val="clear" w:color="auto" w:fill="auto"/>
            <w:vAlign w:val="center"/>
          </w:tcPr>
          <w:p w14:paraId="146605AE" w14:textId="77777777" w:rsidR="00E318B9" w:rsidRPr="008160F7" w:rsidRDefault="00E318B9" w:rsidP="00A37F17">
            <w:pPr>
              <w:rPr>
                <w:rFonts w:ascii="Arial" w:hAnsi="Arial" w:cs="Arial"/>
                <w:sz w:val="24"/>
                <w:szCs w:val="24"/>
              </w:rPr>
            </w:pPr>
          </w:p>
        </w:tc>
      </w:tr>
      <w:tr w:rsidR="00E77B2E" w:rsidRPr="008160F7" w14:paraId="146605B1" w14:textId="77777777" w:rsidTr="008160F7">
        <w:trPr>
          <w:trHeight w:val="474"/>
        </w:trPr>
        <w:tc>
          <w:tcPr>
            <w:tcW w:w="10490" w:type="dxa"/>
            <w:gridSpan w:val="11"/>
            <w:shd w:val="clear" w:color="auto" w:fill="F2F2F2" w:themeFill="background1" w:themeFillShade="F2"/>
            <w:vAlign w:val="center"/>
          </w:tcPr>
          <w:p w14:paraId="146605B0" w14:textId="77777777" w:rsidR="00E77B2E" w:rsidRPr="008160F7" w:rsidRDefault="00E77B2E" w:rsidP="00A37F17">
            <w:pPr>
              <w:rPr>
                <w:rFonts w:ascii="Arial" w:hAnsi="Arial" w:cs="Arial"/>
                <w:b/>
                <w:bCs/>
                <w:sz w:val="24"/>
                <w:szCs w:val="24"/>
              </w:rPr>
            </w:pPr>
            <w:r w:rsidRPr="008160F7">
              <w:rPr>
                <w:rFonts w:ascii="Arial" w:hAnsi="Arial" w:cs="Arial"/>
                <w:b/>
                <w:sz w:val="24"/>
                <w:szCs w:val="24"/>
              </w:rPr>
              <w:t>Declaration</w:t>
            </w:r>
          </w:p>
        </w:tc>
      </w:tr>
      <w:tr w:rsidR="00E77B2E" w:rsidRPr="008160F7" w14:paraId="146605B7" w14:textId="77777777" w:rsidTr="008160F7">
        <w:trPr>
          <w:trHeight w:val="474"/>
        </w:trPr>
        <w:tc>
          <w:tcPr>
            <w:tcW w:w="10490" w:type="dxa"/>
            <w:gridSpan w:val="11"/>
            <w:shd w:val="clear" w:color="auto" w:fill="auto"/>
            <w:vAlign w:val="center"/>
          </w:tcPr>
          <w:p w14:paraId="146605B2" w14:textId="77777777" w:rsidR="00E77B2E" w:rsidRPr="008160F7" w:rsidRDefault="00E77B2E" w:rsidP="00E77B2E">
            <w:pPr>
              <w:jc w:val="both"/>
              <w:rPr>
                <w:rFonts w:ascii="Arial" w:hAnsi="Arial" w:cs="Arial"/>
                <w:sz w:val="24"/>
                <w:szCs w:val="24"/>
              </w:rPr>
            </w:pPr>
            <w:r w:rsidRPr="008160F7">
              <w:rPr>
                <w:rFonts w:ascii="Arial" w:hAnsi="Arial" w:cs="Arial"/>
                <w:sz w:val="24"/>
                <w:szCs w:val="24"/>
              </w:rPr>
              <w:t>I hereby confirm that the information I have given above is true.</w:t>
            </w:r>
          </w:p>
          <w:p w14:paraId="146605B5" w14:textId="77777777" w:rsidR="00E77B2E" w:rsidRPr="008160F7" w:rsidRDefault="00E77B2E" w:rsidP="00E77B2E">
            <w:pPr>
              <w:jc w:val="both"/>
              <w:rPr>
                <w:rFonts w:ascii="Arial" w:hAnsi="Arial" w:cs="Arial"/>
                <w:sz w:val="24"/>
                <w:szCs w:val="24"/>
              </w:rPr>
            </w:pPr>
          </w:p>
          <w:p w14:paraId="146605B6" w14:textId="77777777" w:rsidR="00E77B2E" w:rsidRPr="008160F7" w:rsidRDefault="00E77B2E" w:rsidP="00140A71">
            <w:pPr>
              <w:jc w:val="both"/>
              <w:rPr>
                <w:rFonts w:ascii="Arial" w:hAnsi="Arial" w:cs="Arial"/>
                <w:sz w:val="24"/>
                <w:szCs w:val="24"/>
              </w:rPr>
            </w:pPr>
            <w:r w:rsidRPr="008160F7">
              <w:rPr>
                <w:rFonts w:ascii="Arial" w:hAnsi="Arial" w:cs="Arial"/>
                <w:sz w:val="24"/>
                <w:szCs w:val="24"/>
              </w:rPr>
              <w:t>I understand that, should any of the particulars I provide in this application be found to be false within my knowledge, or should there be any wilful omission of material fact, this may be reported to the Police as well as leading to my application being rejected or the contract being null and void if I have already been appointed.</w:t>
            </w:r>
          </w:p>
        </w:tc>
      </w:tr>
      <w:tr w:rsidR="00E77B2E" w:rsidRPr="005F6840" w14:paraId="146605BC" w14:textId="77777777" w:rsidTr="008160F7">
        <w:trPr>
          <w:trHeight w:val="474"/>
        </w:trPr>
        <w:tc>
          <w:tcPr>
            <w:tcW w:w="2269" w:type="dxa"/>
            <w:shd w:val="clear" w:color="auto" w:fill="auto"/>
            <w:vAlign w:val="center"/>
          </w:tcPr>
          <w:p w14:paraId="146605B8" w14:textId="77777777" w:rsidR="00E77B2E" w:rsidRPr="005F6840" w:rsidRDefault="008160F7" w:rsidP="008160F7">
            <w:pPr>
              <w:rPr>
                <w:rFonts w:ascii="Arial" w:hAnsi="Arial" w:cs="Arial"/>
                <w:b/>
                <w:sz w:val="24"/>
                <w:szCs w:val="24"/>
              </w:rPr>
            </w:pPr>
            <w:r w:rsidRPr="005F6840">
              <w:rPr>
                <w:rFonts w:ascii="Arial" w:hAnsi="Arial" w:cs="Arial"/>
                <w:b/>
                <w:sz w:val="24"/>
                <w:szCs w:val="24"/>
              </w:rPr>
              <w:t xml:space="preserve">Signature </w:t>
            </w:r>
            <w:r w:rsidR="00E77B2E" w:rsidRPr="005F6840">
              <w:rPr>
                <w:rFonts w:ascii="Arial" w:hAnsi="Arial" w:cs="Arial"/>
                <w:b/>
                <w:sz w:val="24"/>
                <w:szCs w:val="24"/>
              </w:rPr>
              <w:t>of Candidate</w:t>
            </w:r>
          </w:p>
        </w:tc>
        <w:tc>
          <w:tcPr>
            <w:tcW w:w="3827" w:type="dxa"/>
            <w:gridSpan w:val="3"/>
            <w:shd w:val="clear" w:color="auto" w:fill="auto"/>
            <w:vAlign w:val="center"/>
          </w:tcPr>
          <w:p w14:paraId="146605B9" w14:textId="77777777" w:rsidR="00E77B2E" w:rsidRPr="005F6840" w:rsidRDefault="00E77B2E" w:rsidP="00E77B2E">
            <w:pPr>
              <w:jc w:val="both"/>
              <w:rPr>
                <w:rFonts w:ascii="Arial" w:hAnsi="Arial" w:cs="Arial"/>
                <w:b/>
                <w:sz w:val="24"/>
                <w:szCs w:val="24"/>
              </w:rPr>
            </w:pPr>
          </w:p>
        </w:tc>
        <w:tc>
          <w:tcPr>
            <w:tcW w:w="2197" w:type="dxa"/>
            <w:gridSpan w:val="3"/>
            <w:shd w:val="clear" w:color="auto" w:fill="auto"/>
            <w:vAlign w:val="center"/>
          </w:tcPr>
          <w:p w14:paraId="146605BA" w14:textId="77777777" w:rsidR="00E77B2E" w:rsidRPr="005F6840" w:rsidRDefault="00E77B2E" w:rsidP="008160F7">
            <w:pPr>
              <w:jc w:val="both"/>
              <w:rPr>
                <w:rFonts w:ascii="Arial" w:hAnsi="Arial" w:cs="Arial"/>
                <w:b/>
                <w:sz w:val="24"/>
                <w:szCs w:val="24"/>
              </w:rPr>
            </w:pPr>
            <w:r w:rsidRPr="005F6840">
              <w:rPr>
                <w:rFonts w:ascii="Arial" w:hAnsi="Arial" w:cs="Arial"/>
                <w:b/>
                <w:sz w:val="24"/>
                <w:szCs w:val="24"/>
              </w:rPr>
              <w:t>D</w:t>
            </w:r>
            <w:r w:rsidR="008160F7" w:rsidRPr="005F6840">
              <w:rPr>
                <w:rFonts w:ascii="Arial" w:hAnsi="Arial" w:cs="Arial"/>
                <w:b/>
                <w:sz w:val="24"/>
                <w:szCs w:val="24"/>
              </w:rPr>
              <w:t>ATE</w:t>
            </w:r>
          </w:p>
        </w:tc>
        <w:tc>
          <w:tcPr>
            <w:tcW w:w="2197" w:type="dxa"/>
            <w:gridSpan w:val="4"/>
            <w:shd w:val="clear" w:color="auto" w:fill="auto"/>
            <w:vAlign w:val="center"/>
          </w:tcPr>
          <w:p w14:paraId="146605BB" w14:textId="77777777" w:rsidR="00E77B2E" w:rsidRPr="005F6840" w:rsidRDefault="00E77B2E" w:rsidP="00E77B2E">
            <w:pPr>
              <w:jc w:val="both"/>
              <w:rPr>
                <w:rFonts w:ascii="Arial" w:hAnsi="Arial" w:cs="Arial"/>
                <w:b/>
                <w:sz w:val="24"/>
                <w:szCs w:val="24"/>
              </w:rPr>
            </w:pPr>
          </w:p>
        </w:tc>
      </w:tr>
      <w:tr w:rsidR="00E77B2E" w:rsidRPr="008160F7" w14:paraId="146605BE" w14:textId="77777777" w:rsidTr="008160F7">
        <w:trPr>
          <w:trHeight w:val="474"/>
        </w:trPr>
        <w:tc>
          <w:tcPr>
            <w:tcW w:w="10490" w:type="dxa"/>
            <w:gridSpan w:val="11"/>
            <w:shd w:val="clear" w:color="auto" w:fill="F2F2F2" w:themeFill="background1" w:themeFillShade="F2"/>
            <w:vAlign w:val="center"/>
          </w:tcPr>
          <w:p w14:paraId="146605BD" w14:textId="77777777" w:rsidR="00E77B2E" w:rsidRPr="008160F7" w:rsidRDefault="00E77B2E" w:rsidP="00A37F17">
            <w:pPr>
              <w:rPr>
                <w:rFonts w:ascii="Arial" w:hAnsi="Arial" w:cs="Arial"/>
                <w:b/>
                <w:bCs/>
                <w:sz w:val="24"/>
                <w:szCs w:val="24"/>
              </w:rPr>
            </w:pPr>
            <w:r w:rsidRPr="008160F7">
              <w:rPr>
                <w:rFonts w:ascii="Arial" w:hAnsi="Arial" w:cs="Arial"/>
                <w:b/>
                <w:sz w:val="24"/>
                <w:szCs w:val="24"/>
              </w:rPr>
              <w:lastRenderedPageBreak/>
              <w:t>Privacy notice</w:t>
            </w:r>
          </w:p>
        </w:tc>
      </w:tr>
      <w:tr w:rsidR="00E77B2E" w:rsidRPr="008160F7" w14:paraId="146605C8" w14:textId="77777777" w:rsidTr="008160F7">
        <w:trPr>
          <w:trHeight w:val="474"/>
        </w:trPr>
        <w:tc>
          <w:tcPr>
            <w:tcW w:w="10490" w:type="dxa"/>
            <w:gridSpan w:val="11"/>
            <w:shd w:val="clear" w:color="auto" w:fill="auto"/>
            <w:vAlign w:val="center"/>
          </w:tcPr>
          <w:p w14:paraId="462B553C" w14:textId="77777777" w:rsidR="009B3FD4" w:rsidRPr="003E3186" w:rsidRDefault="009B3FD4" w:rsidP="009B3FD4">
            <w:pPr>
              <w:rPr>
                <w:rFonts w:ascii="Arial" w:hAnsi="Arial" w:cs="Arial"/>
                <w:sz w:val="24"/>
                <w:szCs w:val="24"/>
              </w:rPr>
            </w:pPr>
            <w:r w:rsidRPr="003E3186">
              <w:rPr>
                <w:rFonts w:ascii="Arial" w:hAnsi="Arial" w:cs="Arial"/>
                <w:sz w:val="24"/>
                <w:szCs w:val="24"/>
              </w:rPr>
              <w:t>The School collects information about you in order to provide you with recruitment and employment services.  We will use the information for the recruitment and selection process and, if successful, to activate employment with the School.</w:t>
            </w:r>
            <w:r w:rsidRPr="003E3186">
              <w:rPr>
                <w:rFonts w:ascii="Arial" w:hAnsi="Arial" w:cs="Arial"/>
                <w:sz w:val="24"/>
                <w:szCs w:val="24"/>
              </w:rPr>
              <w:br/>
            </w:r>
            <w:r w:rsidRPr="003E3186">
              <w:rPr>
                <w:rFonts w:ascii="Arial" w:hAnsi="Arial" w:cs="Arial"/>
                <w:sz w:val="24"/>
                <w:szCs w:val="24"/>
              </w:rPr>
              <w:br/>
              <w:t>The legal basis for processing your personal data is that it is necessary for the performance of the employment contract or in order to take steps before entering into a contract and is necessary for the County Council to comply with a legal obligation.</w:t>
            </w:r>
            <w:r w:rsidRPr="003E3186">
              <w:rPr>
                <w:rFonts w:ascii="Arial" w:hAnsi="Arial" w:cs="Arial"/>
                <w:sz w:val="24"/>
                <w:szCs w:val="24"/>
              </w:rPr>
              <w:br/>
            </w:r>
            <w:r w:rsidRPr="003E3186">
              <w:rPr>
                <w:rFonts w:ascii="Arial" w:hAnsi="Arial" w:cs="Arial"/>
                <w:sz w:val="24"/>
                <w:szCs w:val="24"/>
              </w:rPr>
              <w:br/>
              <w:t>The legal basis for processing special category data is that processing is necessary for the purposes of carrying out the rights and obligations in the field of employment, that it is necessary for the reasons of substantial public interest and that it is necessary for the purposes of the assessment of the working capacity of the employee.</w:t>
            </w:r>
          </w:p>
          <w:p w14:paraId="0771C514" w14:textId="77777777" w:rsidR="009B3FD4" w:rsidRPr="003E3186" w:rsidRDefault="009B3FD4" w:rsidP="009B3FD4">
            <w:pPr>
              <w:rPr>
                <w:rFonts w:ascii="Arial" w:hAnsi="Arial" w:cs="Arial"/>
                <w:sz w:val="24"/>
                <w:szCs w:val="24"/>
              </w:rPr>
            </w:pPr>
          </w:p>
          <w:p w14:paraId="32A2416B" w14:textId="77777777" w:rsidR="009B3FD4" w:rsidRPr="003E3186" w:rsidRDefault="009B3FD4" w:rsidP="009B3FD4">
            <w:pPr>
              <w:rPr>
                <w:rFonts w:ascii="Arial" w:hAnsi="Arial" w:cs="Arial"/>
                <w:sz w:val="24"/>
                <w:szCs w:val="24"/>
              </w:rPr>
            </w:pPr>
            <w:r w:rsidRPr="003E3186">
              <w:rPr>
                <w:rFonts w:ascii="Arial" w:hAnsi="Arial" w:cs="Arial"/>
                <w:sz w:val="24"/>
                <w:szCs w:val="24"/>
              </w:rPr>
              <w:t xml:space="preserve">We will keep your personal information for 1 year following the interview date if you are not successful, and for the duration of your employment plus 7 years if you are successfully appointed. </w:t>
            </w:r>
          </w:p>
          <w:p w14:paraId="146605C7" w14:textId="15B485B5" w:rsidR="00E77B2E" w:rsidRPr="00EC1466" w:rsidRDefault="009B3FD4" w:rsidP="009B3FD4">
            <w:pPr>
              <w:rPr>
                <w:rFonts w:ascii="Arial" w:hAnsi="Arial" w:cs="Arial"/>
                <w:sz w:val="24"/>
                <w:szCs w:val="24"/>
              </w:rPr>
            </w:pPr>
            <w:r w:rsidRPr="003E3186">
              <w:rPr>
                <w:rFonts w:ascii="Arial" w:hAnsi="Arial" w:cs="Arial"/>
                <w:sz w:val="24"/>
                <w:szCs w:val="24"/>
              </w:rPr>
              <w:br/>
              <w:t>You have some legal rights in respect of the personal information we collect from you.  Please see the School</w:t>
            </w:r>
            <w:r>
              <w:rPr>
                <w:rFonts w:ascii="Arial" w:hAnsi="Arial" w:cs="Arial"/>
                <w:sz w:val="24"/>
                <w:szCs w:val="24"/>
              </w:rPr>
              <w:t>’</w:t>
            </w:r>
            <w:r w:rsidRPr="003E3186">
              <w:rPr>
                <w:rFonts w:ascii="Arial" w:hAnsi="Arial" w:cs="Arial"/>
                <w:sz w:val="24"/>
                <w:szCs w:val="24"/>
              </w:rPr>
              <w:t>s website for further details on their privacy notice and data protection policy.</w:t>
            </w:r>
            <w:r w:rsidRPr="003E3186">
              <w:rPr>
                <w:rFonts w:ascii="Arial" w:hAnsi="Arial" w:cs="Arial"/>
                <w:sz w:val="24"/>
                <w:szCs w:val="24"/>
              </w:rPr>
              <w:br/>
            </w:r>
            <w:r w:rsidRPr="003E3186">
              <w:rPr>
                <w:rFonts w:ascii="Arial" w:hAnsi="Arial" w:cs="Arial"/>
                <w:sz w:val="24"/>
                <w:szCs w:val="24"/>
              </w:rPr>
              <w:br/>
              <w:t>You can contact the School</w:t>
            </w:r>
            <w:r>
              <w:rPr>
                <w:rFonts w:ascii="Arial" w:hAnsi="Arial" w:cs="Arial"/>
                <w:sz w:val="24"/>
                <w:szCs w:val="24"/>
              </w:rPr>
              <w:t>’</w:t>
            </w:r>
            <w:r w:rsidRPr="003E3186">
              <w:rPr>
                <w:rFonts w:ascii="Arial" w:hAnsi="Arial" w:cs="Arial"/>
                <w:sz w:val="24"/>
                <w:szCs w:val="24"/>
              </w:rPr>
              <w:t>s Data Protection Officer if you have a concern about the way they collect or use your data.</w:t>
            </w:r>
          </w:p>
        </w:tc>
      </w:tr>
    </w:tbl>
    <w:p w14:paraId="146605C9" w14:textId="77777777" w:rsidR="00963F5B" w:rsidRPr="008160F7" w:rsidRDefault="00963F5B" w:rsidP="00963F5B">
      <w:pPr>
        <w:rPr>
          <w:rFonts w:ascii="Arial" w:hAnsi="Arial" w:cs="Arial"/>
          <w:sz w:val="24"/>
          <w:szCs w:val="24"/>
        </w:rPr>
      </w:pPr>
    </w:p>
    <w:sectPr w:rsidR="00963F5B" w:rsidRPr="008160F7" w:rsidSect="008160F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376124" w14:textId="77777777" w:rsidR="000C4963" w:rsidRDefault="000C4963" w:rsidP="00963F5B">
      <w:pPr>
        <w:spacing w:after="0" w:line="240" w:lineRule="auto"/>
      </w:pPr>
      <w:r>
        <w:separator/>
      </w:r>
    </w:p>
  </w:endnote>
  <w:endnote w:type="continuationSeparator" w:id="0">
    <w:p w14:paraId="5FBDB0E0" w14:textId="77777777" w:rsidR="000C4963" w:rsidRDefault="000C4963" w:rsidP="00963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1369979"/>
      <w:docPartObj>
        <w:docPartGallery w:val="Page Numbers (Bottom of Page)"/>
        <w:docPartUnique/>
      </w:docPartObj>
    </w:sdtPr>
    <w:sdtEndPr/>
    <w:sdtContent>
      <w:sdt>
        <w:sdtPr>
          <w:id w:val="860082579"/>
          <w:docPartObj>
            <w:docPartGallery w:val="Page Numbers (Top of Page)"/>
            <w:docPartUnique/>
          </w:docPartObj>
        </w:sdtPr>
        <w:sdtEndPr/>
        <w:sdtContent>
          <w:p w14:paraId="146605D2" w14:textId="77777777" w:rsidR="00D00EBB" w:rsidRPr="00D00EBB" w:rsidRDefault="00D00EBB">
            <w:pPr>
              <w:pStyle w:val="Footer"/>
              <w:jc w:val="right"/>
              <w:rPr>
                <w:b/>
                <w:bCs/>
                <w:sz w:val="16"/>
                <w:szCs w:val="16"/>
              </w:rPr>
            </w:pPr>
            <w:r w:rsidRPr="00D00EBB">
              <w:rPr>
                <w:sz w:val="16"/>
                <w:szCs w:val="16"/>
              </w:rPr>
              <w:t xml:space="preserve">Page </w:t>
            </w:r>
            <w:r w:rsidRPr="00D00EBB">
              <w:rPr>
                <w:b/>
                <w:bCs/>
                <w:sz w:val="16"/>
                <w:szCs w:val="16"/>
              </w:rPr>
              <w:fldChar w:fldCharType="begin"/>
            </w:r>
            <w:r w:rsidRPr="00D00EBB">
              <w:rPr>
                <w:b/>
                <w:bCs/>
                <w:sz w:val="16"/>
                <w:szCs w:val="16"/>
              </w:rPr>
              <w:instrText xml:space="preserve"> PAGE </w:instrText>
            </w:r>
            <w:r w:rsidRPr="00D00EBB">
              <w:rPr>
                <w:b/>
                <w:bCs/>
                <w:sz w:val="16"/>
                <w:szCs w:val="16"/>
              </w:rPr>
              <w:fldChar w:fldCharType="separate"/>
            </w:r>
            <w:r w:rsidR="00440535">
              <w:rPr>
                <w:b/>
                <w:bCs/>
                <w:noProof/>
                <w:sz w:val="16"/>
                <w:szCs w:val="16"/>
              </w:rPr>
              <w:t>1</w:t>
            </w:r>
            <w:r w:rsidRPr="00D00EBB">
              <w:rPr>
                <w:b/>
                <w:bCs/>
                <w:sz w:val="16"/>
                <w:szCs w:val="16"/>
              </w:rPr>
              <w:fldChar w:fldCharType="end"/>
            </w:r>
            <w:r w:rsidRPr="00D00EBB">
              <w:rPr>
                <w:sz w:val="16"/>
                <w:szCs w:val="16"/>
              </w:rPr>
              <w:t xml:space="preserve"> of </w:t>
            </w:r>
            <w:r w:rsidRPr="00D00EBB">
              <w:rPr>
                <w:b/>
                <w:bCs/>
                <w:sz w:val="16"/>
                <w:szCs w:val="16"/>
              </w:rPr>
              <w:fldChar w:fldCharType="begin"/>
            </w:r>
            <w:r w:rsidRPr="00D00EBB">
              <w:rPr>
                <w:b/>
                <w:bCs/>
                <w:sz w:val="16"/>
                <w:szCs w:val="16"/>
              </w:rPr>
              <w:instrText xml:space="preserve"> NUMPAGES  </w:instrText>
            </w:r>
            <w:r w:rsidRPr="00D00EBB">
              <w:rPr>
                <w:b/>
                <w:bCs/>
                <w:sz w:val="16"/>
                <w:szCs w:val="16"/>
              </w:rPr>
              <w:fldChar w:fldCharType="separate"/>
            </w:r>
            <w:r w:rsidR="00440535">
              <w:rPr>
                <w:b/>
                <w:bCs/>
                <w:noProof/>
                <w:sz w:val="16"/>
                <w:szCs w:val="16"/>
              </w:rPr>
              <w:t>9</w:t>
            </w:r>
            <w:r w:rsidRPr="00D00EBB">
              <w:rPr>
                <w:b/>
                <w:bCs/>
                <w:sz w:val="16"/>
                <w:szCs w:val="16"/>
              </w:rPr>
              <w:fldChar w:fldCharType="end"/>
            </w:r>
          </w:p>
          <w:p w14:paraId="146605D3" w14:textId="12D88418" w:rsidR="00D00EBB" w:rsidRPr="00D00EBB" w:rsidRDefault="00D00EBB" w:rsidP="00D00EBB">
            <w:pPr>
              <w:pStyle w:val="Footer"/>
              <w:jc w:val="right"/>
              <w:rPr>
                <w:b/>
                <w:bCs/>
                <w:sz w:val="16"/>
                <w:szCs w:val="16"/>
              </w:rPr>
            </w:pPr>
            <w:r w:rsidRPr="00D00EBB">
              <w:rPr>
                <w:b/>
                <w:bCs/>
                <w:sz w:val="16"/>
                <w:szCs w:val="16"/>
              </w:rPr>
              <w:t>Teaching application form</w:t>
            </w:r>
            <w:r>
              <w:rPr>
                <w:b/>
                <w:bCs/>
                <w:sz w:val="16"/>
                <w:szCs w:val="16"/>
              </w:rPr>
              <w:t xml:space="preserve">, </w:t>
            </w:r>
            <w:r w:rsidRPr="00D00EBB">
              <w:rPr>
                <w:b/>
                <w:bCs/>
                <w:sz w:val="16"/>
                <w:szCs w:val="16"/>
              </w:rPr>
              <w:t>Version</w:t>
            </w:r>
            <w:r w:rsidR="00F97A12">
              <w:rPr>
                <w:b/>
                <w:bCs/>
                <w:sz w:val="16"/>
                <w:szCs w:val="16"/>
              </w:rPr>
              <w:t xml:space="preserve"> </w:t>
            </w:r>
            <w:r w:rsidR="000D58D8">
              <w:rPr>
                <w:b/>
                <w:bCs/>
                <w:sz w:val="16"/>
                <w:szCs w:val="16"/>
              </w:rPr>
              <w:t>March</w:t>
            </w:r>
            <w:r w:rsidR="009D7B20">
              <w:rPr>
                <w:b/>
                <w:bCs/>
                <w:sz w:val="16"/>
                <w:szCs w:val="16"/>
              </w:rPr>
              <w:t xml:space="preserve"> 2021</w:t>
            </w:r>
            <w:r w:rsidR="00670CD1">
              <w:rPr>
                <w:b/>
                <w:bCs/>
                <w:sz w:val="16"/>
                <w:szCs w:val="16"/>
              </w:rPr>
              <w:t xml:space="preserve"> </w:t>
            </w:r>
          </w:p>
        </w:sdtContent>
      </w:sdt>
    </w:sdtContent>
  </w:sdt>
  <w:p w14:paraId="146605D4" w14:textId="77777777" w:rsidR="00D00EBB" w:rsidRDefault="00D00E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995859" w14:textId="77777777" w:rsidR="000C4963" w:rsidRDefault="000C4963" w:rsidP="00963F5B">
      <w:pPr>
        <w:spacing w:after="0" w:line="240" w:lineRule="auto"/>
      </w:pPr>
      <w:r>
        <w:separator/>
      </w:r>
    </w:p>
  </w:footnote>
  <w:footnote w:type="continuationSeparator" w:id="0">
    <w:p w14:paraId="355A9C98" w14:textId="77777777" w:rsidR="000C4963" w:rsidRDefault="000C4963" w:rsidP="00963F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6605D0" w14:textId="77777777" w:rsidR="00874CA0" w:rsidRPr="009129AE" w:rsidRDefault="00874CA0" w:rsidP="00874CA0">
    <w:pPr>
      <w:pStyle w:val="Header"/>
      <w:rPr>
        <w:b/>
        <w:color w:val="FF0000"/>
        <w:sz w:val="24"/>
        <w:szCs w:val="24"/>
      </w:rPr>
    </w:pPr>
    <w:r w:rsidRPr="009129AE">
      <w:rPr>
        <w:b/>
        <w:color w:val="FF0000"/>
        <w:sz w:val="24"/>
        <w:szCs w:val="24"/>
      </w:rPr>
      <w:t>CONFIDENTIAL</w:t>
    </w:r>
  </w:p>
  <w:p w14:paraId="146605D1" w14:textId="77777777" w:rsidR="00874CA0" w:rsidRDefault="00874C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513EC"/>
    <w:multiLevelType w:val="hybridMultilevel"/>
    <w:tmpl w:val="203023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15:restartNumberingAfterBreak="0">
    <w:nsid w:val="3ED24E31"/>
    <w:multiLevelType w:val="hybridMultilevel"/>
    <w:tmpl w:val="025E1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8A06C36"/>
    <w:multiLevelType w:val="hybridMultilevel"/>
    <w:tmpl w:val="3A983056"/>
    <w:lvl w:ilvl="0" w:tplc="04090001">
      <w:start w:val="1"/>
      <w:numFmt w:val="bullet"/>
      <w:lvlText w:val=""/>
      <w:lvlJc w:val="left"/>
      <w:pPr>
        <w:tabs>
          <w:tab w:val="num" w:pos="1020"/>
        </w:tabs>
        <w:ind w:left="1020" w:hanging="360"/>
      </w:pPr>
      <w:rPr>
        <w:rFonts w:ascii="Symbol" w:hAnsi="Symbol" w:hint="default"/>
      </w:rPr>
    </w:lvl>
    <w:lvl w:ilvl="1" w:tplc="04090003" w:tentative="1">
      <w:start w:val="1"/>
      <w:numFmt w:val="bullet"/>
      <w:lvlText w:val="o"/>
      <w:lvlJc w:val="left"/>
      <w:pPr>
        <w:tabs>
          <w:tab w:val="num" w:pos="1740"/>
        </w:tabs>
        <w:ind w:left="1740" w:hanging="360"/>
      </w:pPr>
      <w:rPr>
        <w:rFonts w:ascii="Courier New" w:hAnsi="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3" w15:restartNumberingAfterBreak="0">
    <w:nsid w:val="6A614A90"/>
    <w:multiLevelType w:val="hybridMultilevel"/>
    <w:tmpl w:val="5B8ECF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165201"/>
    <w:multiLevelType w:val="hybridMultilevel"/>
    <w:tmpl w:val="4FB099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DA06D8F"/>
    <w:multiLevelType w:val="hybridMultilevel"/>
    <w:tmpl w:val="304654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32582162">
    <w:abstractNumId w:val="4"/>
  </w:num>
  <w:num w:numId="2" w16cid:durableId="1333139383">
    <w:abstractNumId w:val="5"/>
  </w:num>
  <w:num w:numId="3" w16cid:durableId="1217428964">
    <w:abstractNumId w:val="2"/>
  </w:num>
  <w:num w:numId="4" w16cid:durableId="1758595469">
    <w:abstractNumId w:val="1"/>
  </w:num>
  <w:num w:numId="5" w16cid:durableId="1143889088">
    <w:abstractNumId w:val="3"/>
  </w:num>
  <w:num w:numId="6" w16cid:durableId="927813492">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llier, Lisa">
    <w15:presenceInfo w15:providerId="AD" w15:userId="S::hredlw@hants.gov.uk::3893c09e-11a0-4eac-bf40-5b5ead3eb6b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F5B"/>
    <w:rsid w:val="000C4963"/>
    <w:rsid w:val="000D58D8"/>
    <w:rsid w:val="000E155B"/>
    <w:rsid w:val="0011511B"/>
    <w:rsid w:val="00140A71"/>
    <w:rsid w:val="00262E5A"/>
    <w:rsid w:val="002B200B"/>
    <w:rsid w:val="002C26EF"/>
    <w:rsid w:val="002E7432"/>
    <w:rsid w:val="00300D95"/>
    <w:rsid w:val="003029AE"/>
    <w:rsid w:val="00302DC4"/>
    <w:rsid w:val="003E5836"/>
    <w:rsid w:val="00402BEB"/>
    <w:rsid w:val="00433261"/>
    <w:rsid w:val="00440535"/>
    <w:rsid w:val="004652F5"/>
    <w:rsid w:val="004671AC"/>
    <w:rsid w:val="005531B1"/>
    <w:rsid w:val="005833A4"/>
    <w:rsid w:val="005A7B81"/>
    <w:rsid w:val="005F1200"/>
    <w:rsid w:val="005F6840"/>
    <w:rsid w:val="005F6A1F"/>
    <w:rsid w:val="006362AA"/>
    <w:rsid w:val="00660748"/>
    <w:rsid w:val="00670CD1"/>
    <w:rsid w:val="00685111"/>
    <w:rsid w:val="006A5CBF"/>
    <w:rsid w:val="006C77D7"/>
    <w:rsid w:val="00731CAD"/>
    <w:rsid w:val="00782095"/>
    <w:rsid w:val="008160F7"/>
    <w:rsid w:val="00874CA0"/>
    <w:rsid w:val="008F4249"/>
    <w:rsid w:val="00940299"/>
    <w:rsid w:val="00940719"/>
    <w:rsid w:val="00962AEC"/>
    <w:rsid w:val="00963F5B"/>
    <w:rsid w:val="00973290"/>
    <w:rsid w:val="009A1473"/>
    <w:rsid w:val="009B3FD4"/>
    <w:rsid w:val="009D7B20"/>
    <w:rsid w:val="009E6D2E"/>
    <w:rsid w:val="00A63D3A"/>
    <w:rsid w:val="00A81EB4"/>
    <w:rsid w:val="00AD70BA"/>
    <w:rsid w:val="00B33060"/>
    <w:rsid w:val="00B42C24"/>
    <w:rsid w:val="00B90178"/>
    <w:rsid w:val="00B95219"/>
    <w:rsid w:val="00BA64A7"/>
    <w:rsid w:val="00C13586"/>
    <w:rsid w:val="00C66243"/>
    <w:rsid w:val="00C831F8"/>
    <w:rsid w:val="00CE7C54"/>
    <w:rsid w:val="00CF7458"/>
    <w:rsid w:val="00D00EBB"/>
    <w:rsid w:val="00DA42FA"/>
    <w:rsid w:val="00E169E5"/>
    <w:rsid w:val="00E318B9"/>
    <w:rsid w:val="00E5763E"/>
    <w:rsid w:val="00E77B2E"/>
    <w:rsid w:val="00EC1466"/>
    <w:rsid w:val="00F45872"/>
    <w:rsid w:val="00F91AB8"/>
    <w:rsid w:val="00F97A12"/>
    <w:rsid w:val="00FA6A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4660435"/>
  <w15:docId w15:val="{BEFF2964-01F2-4895-A2C6-2F76CCA03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63F5B"/>
  </w:style>
  <w:style w:type="paragraph" w:styleId="Footer">
    <w:name w:val="footer"/>
    <w:basedOn w:val="Normal"/>
    <w:link w:val="FooterChar"/>
    <w:uiPriority w:val="99"/>
    <w:unhideWhenUsed/>
    <w:rsid w:val="00963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63F5B"/>
  </w:style>
  <w:style w:type="paragraph" w:styleId="BalloonText">
    <w:name w:val="Balloon Text"/>
    <w:basedOn w:val="Normal"/>
    <w:link w:val="BalloonTextChar"/>
    <w:uiPriority w:val="99"/>
    <w:semiHidden/>
    <w:unhideWhenUsed/>
    <w:rsid w:val="00963F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3F5B"/>
    <w:rPr>
      <w:rFonts w:ascii="Tahoma" w:hAnsi="Tahoma" w:cs="Tahoma"/>
      <w:sz w:val="16"/>
      <w:szCs w:val="16"/>
    </w:rPr>
  </w:style>
  <w:style w:type="paragraph" w:styleId="ListParagraph">
    <w:name w:val="List Paragraph"/>
    <w:basedOn w:val="Normal"/>
    <w:uiPriority w:val="34"/>
    <w:qFormat/>
    <w:rsid w:val="00963F5B"/>
    <w:pPr>
      <w:ind w:left="720"/>
      <w:contextualSpacing/>
    </w:pPr>
  </w:style>
  <w:style w:type="table" w:styleId="TableGrid">
    <w:name w:val="Table Grid"/>
    <w:basedOn w:val="TableNormal"/>
    <w:uiPriority w:val="59"/>
    <w:rsid w:val="00963F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rsid w:val="00402BEB"/>
    <w:pPr>
      <w:spacing w:after="0" w:line="240" w:lineRule="auto"/>
      <w:ind w:left="360"/>
    </w:pPr>
    <w:rPr>
      <w:rFonts w:ascii="Arial" w:eastAsia="Times New Roman" w:hAnsi="Arial" w:cs="Times New Roman"/>
      <w:sz w:val="16"/>
      <w:szCs w:val="20"/>
    </w:rPr>
  </w:style>
  <w:style w:type="character" w:customStyle="1" w:styleId="BodyTextIndentChar">
    <w:name w:val="Body Text Indent Char"/>
    <w:basedOn w:val="DefaultParagraphFont"/>
    <w:link w:val="BodyTextIndent"/>
    <w:rsid w:val="00402BEB"/>
    <w:rPr>
      <w:rFonts w:ascii="Arial" w:eastAsia="Times New Roman" w:hAnsi="Arial" w:cs="Times New Roman"/>
      <w:sz w:val="16"/>
      <w:szCs w:val="20"/>
    </w:rPr>
  </w:style>
  <w:style w:type="character" w:styleId="Hyperlink">
    <w:name w:val="Hyperlink"/>
    <w:rsid w:val="00E77B2E"/>
    <w:rPr>
      <w:color w:val="0000FF"/>
      <w:u w:val="single"/>
    </w:rPr>
  </w:style>
  <w:style w:type="paragraph" w:customStyle="1" w:styleId="Default">
    <w:name w:val="Default"/>
    <w:rsid w:val="00E77B2E"/>
    <w:pPr>
      <w:autoSpaceDE w:val="0"/>
      <w:autoSpaceDN w:val="0"/>
      <w:adjustRightInd w:val="0"/>
      <w:spacing w:after="0" w:line="240" w:lineRule="auto"/>
    </w:pPr>
    <w:rPr>
      <w:rFonts w:ascii="Arial" w:eastAsia="Times New Roman" w:hAnsi="Arial" w:cs="Arial"/>
      <w:color w:val="000000"/>
      <w:sz w:val="24"/>
      <w:szCs w:val="24"/>
      <w:lang w:eastAsia="en-GB"/>
    </w:rPr>
  </w:style>
  <w:style w:type="character" w:styleId="CommentReference">
    <w:name w:val="annotation reference"/>
    <w:basedOn w:val="DefaultParagraphFont"/>
    <w:uiPriority w:val="99"/>
    <w:semiHidden/>
    <w:unhideWhenUsed/>
    <w:rsid w:val="00660748"/>
    <w:rPr>
      <w:sz w:val="16"/>
      <w:szCs w:val="16"/>
    </w:rPr>
  </w:style>
  <w:style w:type="paragraph" w:styleId="CommentText">
    <w:name w:val="annotation text"/>
    <w:basedOn w:val="Normal"/>
    <w:link w:val="CommentTextChar"/>
    <w:uiPriority w:val="99"/>
    <w:semiHidden/>
    <w:unhideWhenUsed/>
    <w:rsid w:val="00660748"/>
    <w:pPr>
      <w:spacing w:line="240" w:lineRule="auto"/>
    </w:pPr>
    <w:rPr>
      <w:sz w:val="20"/>
      <w:szCs w:val="20"/>
    </w:rPr>
  </w:style>
  <w:style w:type="character" w:customStyle="1" w:styleId="CommentTextChar">
    <w:name w:val="Comment Text Char"/>
    <w:basedOn w:val="DefaultParagraphFont"/>
    <w:link w:val="CommentText"/>
    <w:uiPriority w:val="99"/>
    <w:semiHidden/>
    <w:rsid w:val="00660748"/>
    <w:rPr>
      <w:sz w:val="20"/>
      <w:szCs w:val="20"/>
    </w:rPr>
  </w:style>
  <w:style w:type="paragraph" w:styleId="CommentSubject">
    <w:name w:val="annotation subject"/>
    <w:basedOn w:val="CommentText"/>
    <w:next w:val="CommentText"/>
    <w:link w:val="CommentSubjectChar"/>
    <w:uiPriority w:val="99"/>
    <w:semiHidden/>
    <w:unhideWhenUsed/>
    <w:rsid w:val="00660748"/>
    <w:rPr>
      <w:b/>
      <w:bCs/>
    </w:rPr>
  </w:style>
  <w:style w:type="character" w:customStyle="1" w:styleId="CommentSubjectChar">
    <w:name w:val="Comment Subject Char"/>
    <w:basedOn w:val="CommentTextChar"/>
    <w:link w:val="CommentSubject"/>
    <w:uiPriority w:val="99"/>
    <w:semiHidden/>
    <w:rsid w:val="0066074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778870">
      <w:bodyDiv w:val="1"/>
      <w:marLeft w:val="0"/>
      <w:marRight w:val="0"/>
      <w:marTop w:val="0"/>
      <w:marBottom w:val="0"/>
      <w:divBdr>
        <w:top w:val="none" w:sz="0" w:space="0" w:color="auto"/>
        <w:left w:val="none" w:sz="0" w:space="0" w:color="auto"/>
        <w:bottom w:val="none" w:sz="0" w:space="0" w:color="auto"/>
        <w:right w:val="none" w:sz="0" w:space="0" w:color="auto"/>
      </w:divBdr>
    </w:div>
    <w:div w:id="262617329">
      <w:bodyDiv w:val="1"/>
      <w:marLeft w:val="0"/>
      <w:marRight w:val="0"/>
      <w:marTop w:val="0"/>
      <w:marBottom w:val="0"/>
      <w:divBdr>
        <w:top w:val="none" w:sz="0" w:space="0" w:color="auto"/>
        <w:left w:val="none" w:sz="0" w:space="0" w:color="auto"/>
        <w:bottom w:val="none" w:sz="0" w:space="0" w:color="auto"/>
        <w:right w:val="none" w:sz="0" w:space="0" w:color="auto"/>
      </w:divBdr>
    </w:div>
    <w:div w:id="576985900">
      <w:bodyDiv w:val="1"/>
      <w:marLeft w:val="0"/>
      <w:marRight w:val="0"/>
      <w:marTop w:val="0"/>
      <w:marBottom w:val="0"/>
      <w:divBdr>
        <w:top w:val="none" w:sz="0" w:space="0" w:color="auto"/>
        <w:left w:val="none" w:sz="0" w:space="0" w:color="auto"/>
        <w:bottom w:val="none" w:sz="0" w:space="0" w:color="auto"/>
        <w:right w:val="none" w:sz="0" w:space="0" w:color="auto"/>
      </w:divBdr>
    </w:div>
    <w:div w:id="207141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v.uk/government/collections/dbs-filtering-guidanc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97C7FEA0E6BB3748AD79B6323527FDCD" ma:contentTypeVersion="15" ma:contentTypeDescription="Create a new document." ma:contentTypeScope="" ma:versionID="406ac1e486fa87a9e19c124b9d1e7707">
  <xsd:schema xmlns:xsd="http://www.w3.org/2001/XMLSchema" xmlns:xs="http://www.w3.org/2001/XMLSchema" xmlns:p="http://schemas.microsoft.com/office/2006/metadata/properties" xmlns:ns3="8cf37aaa-dd0d-4d97-abca-162731b7af23" xmlns:ns4="bd11a8c1-8436-4fae-9260-0767b6dbaee7" targetNamespace="http://schemas.microsoft.com/office/2006/metadata/properties" ma:root="true" ma:fieldsID="ae099f5d69e261fdfe6adb92796a3302" ns3:_="" ns4:_="">
    <xsd:import namespace="8cf37aaa-dd0d-4d97-abca-162731b7af23"/>
    <xsd:import namespace="bd11a8c1-8436-4fae-9260-0767b6dbae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Location" minOccurs="0"/>
                <xsd:element ref="ns4:MediaServiceSearchProperties"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f37aaa-dd0d-4d97-abca-162731b7af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d11a8c1-8436-4fae-9260-0767b6dbaee7"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d11a8c1-8436-4fae-9260-0767b6dbaee7" xsi:nil="true"/>
  </documentManagement>
</p:properties>
</file>

<file path=customXml/itemProps1.xml><?xml version="1.0" encoding="utf-8"?>
<ds:datastoreItem xmlns:ds="http://schemas.openxmlformats.org/officeDocument/2006/customXml" ds:itemID="{7560520E-E47F-4928-9765-71B4A0801B26}">
  <ds:schemaRefs>
    <ds:schemaRef ds:uri="http://schemas.openxmlformats.org/officeDocument/2006/bibliography"/>
  </ds:schemaRefs>
</ds:datastoreItem>
</file>

<file path=customXml/itemProps2.xml><?xml version="1.0" encoding="utf-8"?>
<ds:datastoreItem xmlns:ds="http://schemas.openxmlformats.org/officeDocument/2006/customXml" ds:itemID="{E7078359-58FA-491D-8930-89D858BED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f37aaa-dd0d-4d97-abca-162731b7af23"/>
    <ds:schemaRef ds:uri="bd11a8c1-8436-4fae-9260-0767b6dbae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9E729A-9A25-419C-B891-4536F65D9368}">
  <ds:schemaRefs>
    <ds:schemaRef ds:uri="http://schemas.microsoft.com/sharepoint/v3/contenttype/forms"/>
  </ds:schemaRefs>
</ds:datastoreItem>
</file>

<file path=customXml/itemProps4.xml><?xml version="1.0" encoding="utf-8"?>
<ds:datastoreItem xmlns:ds="http://schemas.openxmlformats.org/officeDocument/2006/customXml" ds:itemID="{5CD002CE-9663-47C3-B15F-0B21DE645B21}">
  <ds:schemaRefs>
    <ds:schemaRef ds:uri="http://schemas.microsoft.com/office/2006/metadata/properties"/>
    <ds:schemaRef ds:uri="8cf37aaa-dd0d-4d97-abca-162731b7af23"/>
    <ds:schemaRef ds:uri="http://schemas.microsoft.com/office/infopath/2007/PartnerControls"/>
    <ds:schemaRef ds:uri="http://www.w3.org/XML/1998/namespace"/>
    <ds:schemaRef ds:uri="bd11a8c1-8436-4fae-9260-0767b6dbaee7"/>
    <ds:schemaRef ds:uri="http://purl.org/dc/elements/1.1/"/>
    <ds:schemaRef ds:uri="http://schemas.microsoft.com/office/2006/documentManagement/types"/>
    <ds:schemaRef ds:uri="http://purl.org/dc/dcmitype/"/>
    <ds:schemaRef ds:uri="http://schemas.openxmlformats.org/package/2006/metadata/core-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1374</Words>
  <Characters>7834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Hampshire County Council</Company>
  <LinksUpToDate>false</LinksUpToDate>
  <CharactersWithSpaces>9190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hrepjac</dc:creator>
  <cp:lastModifiedBy>J Alder</cp:lastModifiedBy>
  <cp:revision>2</cp:revision>
  <dcterms:created xsi:type="dcterms:W3CDTF">2023-02-09T09:52:00Z</dcterms:created>
  <dcterms:modified xsi:type="dcterms:W3CDTF">2023-02-09T09:52:00Z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0x01010097C7FEA0E6BB3748AD79B6323527FDCD</vt:lpwstr>
  </property>
</Properties>
</file>